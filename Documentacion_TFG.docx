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keepNext w:val="false"/>
        <w:keepLines w:val="false"/>
        <w:pageBreakBefore w:val="false"/>
        <w:widowControl w:val="false"/>
        <w:shd w:val="clear" w:fill="auto"/>
        <w:spacing w:lineRule="auto" w:line="276" w:before="62" w:after="0"/>
        <w:ind w:left="0" w:right="5" w:hanging="0"/>
        <w:jc w:val="both"/>
        <w:rPr/>
      </w:pPr>
      <w:r>
        <w:rPr/>
      </w:r>
    </w:p>
    <w:p>
      <w:pPr>
        <w:pStyle w:val="LOnormal"/>
        <w:keepNext w:val="false"/>
        <w:keepLines w:val="false"/>
        <w:pageBreakBefore w:val="false"/>
        <w:widowControl w:val="false"/>
        <w:shd w:val="clear" w:fill="auto"/>
        <w:spacing w:lineRule="auto" w:line="276" w:before="62" w:after="0"/>
        <w:ind w:left="0" w:right="5" w:hanging="0"/>
        <w:jc w:val="both"/>
        <w:rPr/>
      </w:pPr>
      <w:r>
        <w:rPr/>
      </w:r>
    </w:p>
    <w:p>
      <w:pPr>
        <w:pStyle w:val="LOnormal"/>
        <w:keepNext w:val="false"/>
        <w:keepLines w:val="false"/>
        <w:pageBreakBefore w:val="false"/>
        <w:widowControl w:val="false"/>
        <w:shd w:val="clear" w:fill="auto"/>
        <w:spacing w:lineRule="auto" w:line="276" w:before="62" w:after="0"/>
        <w:ind w:left="0" w:right="5" w:hanging="0"/>
        <w:jc w:val="both"/>
        <w:rPr/>
      </w:pPr>
      <w:r>
        <w:rPr/>
      </w:r>
    </w:p>
    <w:p>
      <w:pPr>
        <w:pStyle w:val="LOnormal"/>
        <w:keepNext w:val="false"/>
        <w:keepLines w:val="false"/>
        <w:pageBreakBefore w:val="false"/>
        <w:widowControl w:val="false"/>
        <w:shd w:val="clear" w:fill="auto"/>
        <w:spacing w:lineRule="auto" w:line="276" w:before="62" w:after="0"/>
        <w:ind w:left="0" w:right="5" w:hanging="0"/>
        <w:jc w:val="both"/>
        <w:rPr/>
      </w:pPr>
      <w:r>
        <w:rPr/>
      </w:r>
    </w:p>
    <w:p>
      <w:pPr>
        <w:pStyle w:val="LOnormal"/>
        <w:keepNext w:val="false"/>
        <w:keepLines w:val="false"/>
        <w:pageBreakBefore w:val="false"/>
        <w:widowControl w:val="false"/>
        <w:shd w:val="clear" w:fill="auto"/>
        <w:spacing w:lineRule="auto" w:line="276" w:before="62" w:after="0"/>
        <w:ind w:left="0" w:right="5" w:hanging="0"/>
        <w:jc w:val="both"/>
        <w:rPr/>
      </w:pPr>
      <w:r>
        <w:rPr/>
      </w:r>
    </w:p>
    <w:p>
      <w:pPr>
        <w:pStyle w:val="LOnormal"/>
        <w:keepNext w:val="false"/>
        <w:keepLines w:val="false"/>
        <w:pageBreakBefore w:val="false"/>
        <w:widowControl w:val="false"/>
        <w:shd w:val="clear" w:fill="auto"/>
        <w:spacing w:lineRule="auto" w:line="276" w:before="62" w:after="0"/>
        <w:ind w:left="0" w:right="5" w:hanging="0"/>
        <w:jc w:val="both"/>
        <w:rPr/>
      </w:pPr>
      <w:r>
        <w:rPr/>
      </w:r>
    </w:p>
    <w:p>
      <w:pPr>
        <w:pStyle w:val="LOnormal"/>
        <w:keepNext w:val="false"/>
        <w:keepLines w:val="false"/>
        <w:pageBreakBefore w:val="false"/>
        <w:widowControl w:val="false"/>
        <w:shd w:val="clear" w:fill="auto"/>
        <w:spacing w:lineRule="auto" w:line="276" w:before="62" w:after="0"/>
        <w:ind w:left="0" w:right="5" w:hanging="0"/>
        <w:jc w:val="both"/>
        <w:rPr>
          <w:sz w:val="36"/>
          <w:szCs w:val="36"/>
        </w:rPr>
      </w:pPr>
      <w:r>
        <w:rPr>
          <w:sz w:val="36"/>
          <w:szCs w:val="36"/>
        </w:rPr>
        <w:t>Projecte Final de Cicle</w:t>
      </w:r>
    </w:p>
    <w:p>
      <w:pPr>
        <w:pStyle w:val="LOnormal"/>
        <w:keepNext w:val="false"/>
        <w:keepLines w:val="false"/>
        <w:pageBreakBefore w:val="false"/>
        <w:widowControl w:val="false"/>
        <w:shd w:val="clear" w:fill="auto"/>
        <w:spacing w:lineRule="auto" w:line="276" w:before="62" w:after="0"/>
        <w:ind w:left="0" w:right="5" w:hanging="0"/>
        <w:jc w:val="both"/>
        <w:rPr>
          <w:sz w:val="72"/>
          <w:szCs w:val="72"/>
        </w:rPr>
      </w:pPr>
      <w:r>
        <w:rPr>
          <w:sz w:val="72"/>
          <w:szCs w:val="72"/>
        </w:rPr>
        <w:t>Títol del projecte</w:t>
      </w:r>
    </w:p>
    <w:p>
      <w:pPr>
        <w:pStyle w:val="LOnormal"/>
        <w:keepNext w:val="false"/>
        <w:keepLines w:val="false"/>
        <w:pageBreakBefore w:val="false"/>
        <w:widowControl w:val="false"/>
        <w:shd w:val="clear" w:fill="auto"/>
        <w:spacing w:lineRule="auto" w:line="276" w:before="62" w:after="0"/>
        <w:ind w:left="0" w:right="5" w:hanging="0"/>
        <w:jc w:val="both"/>
        <w:rPr/>
      </w:pPr>
      <w:r>
        <w:rPr/>
      </w:r>
    </w:p>
    <w:p>
      <w:pPr>
        <w:pStyle w:val="LOnormal"/>
        <w:keepNext w:val="false"/>
        <w:keepLines w:val="false"/>
        <w:pageBreakBefore w:val="false"/>
        <w:widowControl w:val="false"/>
        <w:shd w:val="clear" w:fill="auto"/>
        <w:spacing w:lineRule="auto" w:line="276" w:before="62" w:after="0"/>
        <w:ind w:left="0" w:right="5" w:hanging="0"/>
        <w:jc w:val="both"/>
        <w:rPr/>
      </w:pPr>
      <w:r>
        <w:rPr/>
      </w:r>
    </w:p>
    <w:p>
      <w:pPr>
        <w:pStyle w:val="LOnormal"/>
        <w:keepNext w:val="false"/>
        <w:keepLines w:val="false"/>
        <w:pageBreakBefore w:val="false"/>
        <w:widowControl w:val="false"/>
        <w:shd w:val="clear" w:fill="auto"/>
        <w:spacing w:lineRule="auto" w:line="276" w:before="62" w:after="0"/>
        <w:ind w:left="0" w:right="5" w:hanging="0"/>
        <w:jc w:val="both"/>
        <w:rPr/>
      </w:pPr>
      <w:r>
        <w:rPr/>
      </w:r>
    </w:p>
    <w:p>
      <w:pPr>
        <w:pStyle w:val="LOnormal"/>
        <w:keepNext w:val="false"/>
        <w:keepLines w:val="false"/>
        <w:pageBreakBefore w:val="false"/>
        <w:widowControl w:val="false"/>
        <w:shd w:val="clear" w:fill="auto"/>
        <w:spacing w:lineRule="auto" w:line="276" w:before="62" w:after="0"/>
        <w:ind w:left="0" w:right="5" w:hanging="0"/>
        <w:jc w:val="both"/>
        <w:rPr/>
      </w:pPr>
      <w:r>
        <w:rPr/>
      </w:r>
    </w:p>
    <w:p>
      <w:pPr>
        <w:pStyle w:val="LOnormal"/>
        <w:keepNext w:val="false"/>
        <w:keepLines w:val="false"/>
        <w:pageBreakBefore w:val="false"/>
        <w:widowControl w:val="false"/>
        <w:shd w:val="clear" w:fill="auto"/>
        <w:spacing w:lineRule="auto" w:line="276" w:before="62" w:after="0"/>
        <w:ind w:left="0" w:right="5" w:hanging="0"/>
        <w:jc w:val="both"/>
        <w:rPr/>
      </w:pPr>
      <w:r>
        <w:rPr/>
      </w:r>
    </w:p>
    <w:p>
      <w:pPr>
        <w:pStyle w:val="LOnormal"/>
        <w:keepNext w:val="false"/>
        <w:keepLines w:val="false"/>
        <w:pageBreakBefore w:val="false"/>
        <w:widowControl w:val="false"/>
        <w:shd w:val="clear" w:fill="auto"/>
        <w:spacing w:lineRule="auto" w:line="276" w:before="62" w:after="0"/>
        <w:ind w:left="0" w:right="5" w:hanging="0"/>
        <w:jc w:val="both"/>
        <w:rPr/>
      </w:pPr>
      <w:r>
        <w:rPr/>
      </w:r>
    </w:p>
    <w:p>
      <w:pPr>
        <w:pStyle w:val="LOnormal"/>
        <w:keepNext w:val="false"/>
        <w:keepLines w:val="false"/>
        <w:pageBreakBefore w:val="false"/>
        <w:widowControl w:val="false"/>
        <w:shd w:val="clear" w:fill="auto"/>
        <w:spacing w:lineRule="auto" w:line="276" w:before="62" w:after="0"/>
        <w:ind w:left="0" w:right="5" w:hanging="0"/>
        <w:jc w:val="both"/>
        <w:rPr/>
      </w:pPr>
      <w:r>
        <w:rPr/>
      </w:r>
    </w:p>
    <w:p>
      <w:pPr>
        <w:pStyle w:val="LOnormal"/>
        <w:keepNext w:val="false"/>
        <w:keepLines w:val="false"/>
        <w:pageBreakBefore w:val="false"/>
        <w:widowControl w:val="false"/>
        <w:shd w:val="clear" w:fill="auto"/>
        <w:spacing w:lineRule="auto" w:line="276" w:before="62" w:after="0"/>
        <w:ind w:left="0" w:right="5" w:hanging="0"/>
        <w:jc w:val="both"/>
        <w:rPr/>
      </w:pPr>
      <w:r>
        <w:rPr/>
      </w:r>
    </w:p>
    <w:p>
      <w:pPr>
        <w:pStyle w:val="LOnormal"/>
        <w:keepNext w:val="false"/>
        <w:keepLines w:val="false"/>
        <w:pageBreakBefore w:val="false"/>
        <w:widowControl w:val="false"/>
        <w:shd w:val="clear" w:fill="auto"/>
        <w:spacing w:lineRule="auto" w:line="276" w:before="62" w:after="0"/>
        <w:ind w:left="0" w:right="5" w:hanging="0"/>
        <w:jc w:val="both"/>
        <w:rPr/>
      </w:pPr>
      <w:r>
        <w:rPr/>
      </w:r>
    </w:p>
    <w:p>
      <w:pPr>
        <w:pStyle w:val="LOnormal"/>
        <w:keepNext w:val="false"/>
        <w:keepLines w:val="false"/>
        <w:pageBreakBefore w:val="false"/>
        <w:widowControl w:val="false"/>
        <w:shd w:val="clear" w:fill="auto"/>
        <w:spacing w:lineRule="auto" w:line="276" w:before="62" w:after="0"/>
        <w:ind w:left="0" w:right="5" w:hanging="0"/>
        <w:jc w:val="both"/>
        <w:rPr/>
      </w:pPr>
      <w:r>
        <w:rPr/>
      </w:r>
    </w:p>
    <w:p>
      <w:pPr>
        <w:pStyle w:val="LOnormal"/>
        <w:keepNext w:val="false"/>
        <w:keepLines w:val="false"/>
        <w:pageBreakBefore w:val="false"/>
        <w:widowControl w:val="false"/>
        <w:shd w:val="clear" w:fill="auto"/>
        <w:spacing w:lineRule="auto" w:line="276" w:before="62" w:after="0"/>
        <w:ind w:left="0" w:right="5" w:hanging="0"/>
        <w:jc w:val="both"/>
        <w:rPr/>
      </w:pPr>
      <w:r>
        <w:rPr/>
      </w:r>
    </w:p>
    <w:p>
      <w:pPr>
        <w:pStyle w:val="LOnormal"/>
        <w:keepNext w:val="false"/>
        <w:keepLines w:val="false"/>
        <w:pageBreakBefore w:val="false"/>
        <w:widowControl w:val="false"/>
        <w:shd w:val="clear" w:fill="auto"/>
        <w:spacing w:lineRule="auto" w:line="276" w:before="62" w:after="0"/>
        <w:ind w:left="0" w:right="5" w:hanging="0"/>
        <w:jc w:val="both"/>
        <w:rPr/>
      </w:pPr>
      <w:r>
        <w:rPr/>
      </w:r>
    </w:p>
    <w:p>
      <w:pPr>
        <w:pStyle w:val="LOnormal"/>
        <w:keepNext w:val="false"/>
        <w:keepLines w:val="false"/>
        <w:pageBreakBefore w:val="false"/>
        <w:widowControl w:val="false"/>
        <w:shd w:val="clear" w:fill="auto"/>
        <w:spacing w:lineRule="auto" w:line="276" w:before="62" w:after="0"/>
        <w:ind w:left="0" w:right="5" w:hanging="0"/>
        <w:jc w:val="both"/>
        <w:rPr/>
      </w:pPr>
      <w:r>
        <w:rPr/>
      </w:r>
    </w:p>
    <w:p>
      <w:pPr>
        <w:pStyle w:val="LOnormal"/>
        <w:keepNext w:val="false"/>
        <w:keepLines w:val="false"/>
        <w:pageBreakBefore w:val="false"/>
        <w:widowControl w:val="false"/>
        <w:shd w:val="clear" w:fill="auto"/>
        <w:spacing w:lineRule="auto" w:line="276" w:before="62" w:after="0"/>
        <w:ind w:left="0" w:right="5" w:hanging="0"/>
        <w:jc w:val="both"/>
        <w:rPr/>
      </w:pPr>
      <w:r>
        <w:rPr/>
      </w:r>
    </w:p>
    <w:p>
      <w:pPr>
        <w:pStyle w:val="LOnormal"/>
        <w:keepNext w:val="false"/>
        <w:keepLines w:val="false"/>
        <w:pageBreakBefore w:val="false"/>
        <w:widowControl w:val="false"/>
        <w:shd w:val="clear" w:fill="auto"/>
        <w:spacing w:lineRule="auto" w:line="276" w:before="62" w:after="0"/>
        <w:ind w:left="0" w:right="5" w:hanging="0"/>
        <w:jc w:val="both"/>
        <w:rPr/>
      </w:pPr>
      <w:r>
        <w:rPr/>
      </w:r>
    </w:p>
    <w:p>
      <w:pPr>
        <w:pStyle w:val="LOnormal"/>
        <w:keepNext w:val="false"/>
        <w:keepLines w:val="false"/>
        <w:pageBreakBefore w:val="false"/>
        <w:widowControl w:val="false"/>
        <w:shd w:val="clear" w:fill="auto"/>
        <w:spacing w:lineRule="auto" w:line="276" w:before="62" w:after="0"/>
        <w:ind w:left="0" w:right="5" w:hanging="0"/>
        <w:jc w:val="both"/>
        <w:rPr/>
      </w:pPr>
      <w:r>
        <w:rPr/>
      </w:r>
    </w:p>
    <w:p>
      <w:pPr>
        <w:pStyle w:val="LOnormal"/>
        <w:keepNext w:val="false"/>
        <w:keepLines w:val="false"/>
        <w:pageBreakBefore w:val="false"/>
        <w:widowControl w:val="false"/>
        <w:shd w:val="clear" w:fill="auto"/>
        <w:spacing w:lineRule="auto" w:line="276" w:before="62" w:after="0"/>
        <w:ind w:left="0" w:right="5" w:hanging="0"/>
        <w:jc w:val="both"/>
        <w:rPr/>
      </w:pPr>
      <w:r>
        <w:rPr/>
      </w:r>
    </w:p>
    <w:p>
      <w:pPr>
        <w:pStyle w:val="LOnormal"/>
        <w:keepNext w:val="false"/>
        <w:keepLines w:val="false"/>
        <w:pageBreakBefore w:val="false"/>
        <w:widowControl w:val="false"/>
        <w:shd w:val="clear" w:fill="auto"/>
        <w:spacing w:lineRule="auto" w:line="276" w:before="62" w:after="0"/>
        <w:ind w:left="0" w:right="5" w:hanging="0"/>
        <w:jc w:val="both"/>
        <w:rPr/>
      </w:pPr>
      <w:r>
        <w:rPr/>
      </w:r>
    </w:p>
    <w:p>
      <w:pPr>
        <w:pStyle w:val="LOnormal"/>
        <w:keepNext w:val="false"/>
        <w:keepLines w:val="false"/>
        <w:pageBreakBefore w:val="false"/>
        <w:widowControl w:val="false"/>
        <w:shd w:val="clear" w:fill="auto"/>
        <w:spacing w:lineRule="auto" w:line="276" w:before="62" w:after="0"/>
        <w:ind w:left="0" w:right="5" w:hanging="0"/>
        <w:jc w:val="both"/>
        <w:rPr/>
      </w:pPr>
      <w:r>
        <w:rPr/>
      </w:r>
    </w:p>
    <w:p>
      <w:pPr>
        <w:pStyle w:val="LOnormal"/>
        <w:keepNext w:val="false"/>
        <w:keepLines w:val="false"/>
        <w:pageBreakBefore w:val="false"/>
        <w:widowControl w:val="false"/>
        <w:shd w:val="clear" w:fill="auto"/>
        <w:spacing w:lineRule="auto" w:line="276" w:before="62" w:after="0"/>
        <w:ind w:left="3600" w:right="5" w:firstLine="720"/>
        <w:jc w:val="both"/>
        <w:rPr/>
      </w:pPr>
      <w:r>
        <w:rPr>
          <w:b/>
        </w:rPr>
        <w:t>Alumne</w:t>
      </w:r>
      <w:r>
        <w:rPr/>
        <w:t xml:space="preserve">: </w:t>
        <w:tab/>
        <w:tab/>
      </w:r>
      <w:r>
        <w:rPr/>
        <w:t>Ivan Duarte</w:t>
      </w:r>
    </w:p>
    <w:p>
      <w:pPr>
        <w:pStyle w:val="LOnormal"/>
        <w:keepNext w:val="false"/>
        <w:keepLines w:val="false"/>
        <w:pageBreakBefore w:val="false"/>
        <w:widowControl w:val="false"/>
        <w:shd w:val="clear" w:fill="auto"/>
        <w:spacing w:lineRule="auto" w:line="276" w:before="62" w:after="0"/>
        <w:ind w:left="3600" w:right="5" w:firstLine="720"/>
        <w:jc w:val="both"/>
        <w:rPr/>
      </w:pPr>
      <w:r>
        <w:rPr>
          <w:b/>
        </w:rPr>
        <w:t>DNI</w:t>
      </w:r>
      <w:r>
        <w:rPr/>
        <w:t>:</w:t>
        <w:tab/>
        <w:tab/>
        <w:t xml:space="preserve"> </w:t>
        <w:tab/>
      </w:r>
      <w:r>
        <w:rPr/>
        <w:t>26960847V</w:t>
      </w:r>
    </w:p>
    <w:p>
      <w:pPr>
        <w:pStyle w:val="LOnormal"/>
        <w:keepNext w:val="false"/>
        <w:keepLines w:val="false"/>
        <w:pageBreakBefore w:val="false"/>
        <w:widowControl w:val="false"/>
        <w:shd w:val="clear" w:fill="auto"/>
        <w:spacing w:lineRule="auto" w:line="276" w:before="62" w:after="0"/>
        <w:ind w:left="3600" w:right="5" w:firstLine="720"/>
        <w:jc w:val="both"/>
        <w:rPr/>
      </w:pPr>
      <w:r>
        <w:rPr>
          <w:b/>
        </w:rPr>
        <w:t>Tutor Individual:</w:t>
        <w:tab/>
      </w:r>
    </w:p>
    <w:p>
      <w:pPr>
        <w:pStyle w:val="LOnormal"/>
        <w:keepNext w:val="false"/>
        <w:keepLines w:val="false"/>
        <w:pageBreakBefore w:val="false"/>
        <w:widowControl w:val="false"/>
        <w:shd w:val="clear" w:fill="auto"/>
        <w:spacing w:lineRule="auto" w:line="276" w:before="62" w:after="0"/>
        <w:ind w:left="3600" w:right="5" w:firstLine="720"/>
        <w:jc w:val="both"/>
        <w:rPr/>
      </w:pPr>
      <w:r>
        <w:rPr>
          <w:b/>
        </w:rPr>
        <w:t>Tutor del grup:</w:t>
        <w:tab/>
      </w:r>
      <w:r>
        <w:rPr/>
        <w:t>Nom del tutor individual</w:t>
      </w:r>
    </w:p>
    <w:p>
      <w:pPr>
        <w:pStyle w:val="LOnormal"/>
        <w:pageBreakBefore w:val="false"/>
        <w:widowControl w:val="false"/>
        <w:spacing w:lineRule="auto" w:line="240" w:before="62" w:after="0"/>
        <w:ind w:right="5" w:hanging="0"/>
        <w:jc w:val="both"/>
        <w:rPr/>
      </w:pPr>
      <w:r>
        <w:rPr/>
      </w:r>
    </w:p>
    <w:p>
      <w:pPr>
        <w:pStyle w:val="LOnormal"/>
        <w:keepNext w:val="false"/>
        <w:keepLines w:val="false"/>
        <w:pageBreakBefore w:val="false"/>
        <w:widowControl w:val="false"/>
        <w:shd w:val="clear" w:fill="auto"/>
        <w:spacing w:lineRule="auto" w:line="276" w:before="62" w:after="0"/>
        <w:ind w:left="0" w:right="5" w:hanging="0"/>
        <w:jc w:val="both"/>
        <w:rPr/>
      </w:pPr>
      <w:r>
        <w:rPr/>
      </w:r>
    </w:p>
    <w:p>
      <w:pPr>
        <w:pStyle w:val="Ttulo1"/>
        <w:pageBreakBefore w:val="false"/>
        <w:widowControl w:val="false"/>
        <w:spacing w:lineRule="auto" w:line="240" w:before="62" w:after="120"/>
        <w:ind w:right="5" w:hanging="0"/>
        <w:jc w:val="both"/>
        <w:rPr/>
      </w:pPr>
      <w:bookmarkStart w:id="0" w:name="_k5xpqxbak954"/>
      <w:bookmarkEnd w:id="0"/>
      <w:r>
        <w:rPr/>
        <w:t>Dades del Projecte</w:t>
      </w:r>
    </w:p>
    <w:p>
      <w:pPr>
        <w:pStyle w:val="LOnormal"/>
        <w:pageBreakBefore w:val="false"/>
        <w:widowControl w:val="false"/>
        <w:spacing w:lineRule="auto" w:line="240" w:before="62" w:after="0"/>
        <w:ind w:right="5" w:hanging="0"/>
        <w:jc w:val="both"/>
        <w:rPr/>
      </w:pPr>
      <w:r>
        <w:rPr/>
      </w:r>
    </w:p>
    <w:p>
      <w:pPr>
        <w:pStyle w:val="Ttulo3"/>
        <w:pageBreakBefore w:val="false"/>
        <w:widowControl w:val="false"/>
        <w:spacing w:lineRule="auto" w:line="240" w:before="62" w:after="80"/>
        <w:ind w:right="5" w:hanging="0"/>
        <w:jc w:val="both"/>
        <w:rPr/>
      </w:pPr>
      <w:bookmarkStart w:id="1" w:name="_w67zhm253h4a"/>
      <w:bookmarkEnd w:id="1"/>
      <w:r>
        <w:rPr/>
        <w:t>Dades de l’alumne</w:t>
      </w:r>
    </w:p>
    <w:tbl>
      <w:tblPr>
        <w:tblStyle w:val="Table1"/>
        <w:tblW w:w="9360" w:type="dxa"/>
        <w:jc w:val="left"/>
        <w:tblInd w:w="0" w:type="dxa"/>
        <w:tblLayout w:type="fixed"/>
        <w:tblCellMar>
          <w:top w:w="100" w:type="dxa"/>
          <w:left w:w="100" w:type="dxa"/>
          <w:bottom w:w="100" w:type="dxa"/>
          <w:right w:w="100" w:type="dxa"/>
        </w:tblCellMar>
        <w:tblLook w:val="0600"/>
      </w:tblPr>
      <w:tblGrid>
        <w:gridCol w:w="2954"/>
        <w:gridCol w:w="6405"/>
      </w:tblGrid>
      <w:tr>
        <w:trPr/>
        <w:tc>
          <w:tcPr>
            <w:tcW w:w="2954" w:type="dxa"/>
            <w:tcBorders>
              <w:top w:val="single" w:sz="8" w:space="0" w:color="000000"/>
              <w:left w:val="single" w:sz="8" w:space="0" w:color="000000"/>
              <w:bottom w:val="single" w:sz="8" w:space="0" w:color="000000"/>
              <w:right w:val="single" w:sz="8" w:space="0" w:color="000000"/>
            </w:tcBorders>
            <w:shd w:fill="FFE599" w:val="clear"/>
          </w:tcPr>
          <w:p>
            <w:pPr>
              <w:pStyle w:val="LOnormal"/>
              <w:keepNext w:val="false"/>
              <w:keepLines w:val="false"/>
              <w:widowControl w:val="false"/>
              <w:shd w:val="clear" w:fill="auto"/>
              <w:spacing w:lineRule="auto" w:line="240" w:before="0" w:after="0"/>
              <w:ind w:left="0" w:right="0" w:hanging="0"/>
              <w:jc w:val="both"/>
              <w:rPr>
                <w:b/>
                <w:b/>
              </w:rPr>
            </w:pPr>
            <w:r>
              <w:rPr>
                <w:b/>
              </w:rPr>
              <w:t>Nom i cognoms</w:t>
            </w:r>
          </w:p>
        </w:tc>
        <w:tc>
          <w:tcPr>
            <w:tcW w:w="6405"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both"/>
              <w:rPr/>
            </w:pPr>
            <w:r>
              <w:rPr/>
              <w:t>Ivan Duarte Ortiz</w:t>
            </w:r>
          </w:p>
        </w:tc>
      </w:tr>
      <w:tr>
        <w:trPr/>
        <w:tc>
          <w:tcPr>
            <w:tcW w:w="2954" w:type="dxa"/>
            <w:tcBorders>
              <w:top w:val="single" w:sz="8" w:space="0" w:color="000000"/>
              <w:left w:val="single" w:sz="8" w:space="0" w:color="000000"/>
              <w:bottom w:val="single" w:sz="8" w:space="0" w:color="000000"/>
              <w:right w:val="single" w:sz="8" w:space="0" w:color="000000"/>
            </w:tcBorders>
            <w:shd w:fill="FFE599" w:val="clear"/>
          </w:tcPr>
          <w:p>
            <w:pPr>
              <w:pStyle w:val="LOnormal"/>
              <w:keepNext w:val="false"/>
              <w:keepLines w:val="false"/>
              <w:widowControl w:val="false"/>
              <w:shd w:val="clear" w:fill="auto"/>
              <w:spacing w:lineRule="auto" w:line="240" w:before="0" w:after="0"/>
              <w:ind w:left="0" w:right="0" w:hanging="0"/>
              <w:jc w:val="both"/>
              <w:rPr>
                <w:b/>
                <w:b/>
              </w:rPr>
            </w:pPr>
            <w:r>
              <w:rPr>
                <w:b/>
              </w:rPr>
              <w:t>NIF/NIE</w:t>
            </w:r>
          </w:p>
        </w:tc>
        <w:tc>
          <w:tcPr>
            <w:tcW w:w="6405"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both"/>
              <w:rPr/>
            </w:pPr>
            <w:r>
              <w:rPr/>
              <w:t>26960847V</w:t>
            </w:r>
          </w:p>
        </w:tc>
      </w:tr>
      <w:tr>
        <w:trPr/>
        <w:tc>
          <w:tcPr>
            <w:tcW w:w="2954" w:type="dxa"/>
            <w:tcBorders>
              <w:top w:val="single" w:sz="8" w:space="0" w:color="000000"/>
              <w:left w:val="single" w:sz="8" w:space="0" w:color="000000"/>
              <w:bottom w:val="single" w:sz="8" w:space="0" w:color="000000"/>
              <w:right w:val="single" w:sz="8" w:space="0" w:color="000000"/>
            </w:tcBorders>
            <w:shd w:fill="FFE599" w:val="clear"/>
          </w:tcPr>
          <w:p>
            <w:pPr>
              <w:pStyle w:val="LOnormal"/>
              <w:keepNext w:val="false"/>
              <w:keepLines w:val="false"/>
              <w:widowControl w:val="false"/>
              <w:shd w:val="clear" w:fill="auto"/>
              <w:spacing w:lineRule="auto" w:line="240" w:before="0" w:after="0"/>
              <w:ind w:left="0" w:right="0" w:hanging="0"/>
              <w:jc w:val="both"/>
              <w:rPr>
                <w:b/>
                <w:b/>
              </w:rPr>
            </w:pPr>
            <w:r>
              <w:rPr>
                <w:b/>
              </w:rPr>
              <w:t>Curs i CF</w:t>
            </w:r>
          </w:p>
        </w:tc>
        <w:tc>
          <w:tcPr>
            <w:tcW w:w="6405"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both"/>
              <w:rPr/>
            </w:pPr>
            <w:r>
              <w:rPr/>
              <w:t>2n ASIX / DAM</w:t>
            </w:r>
          </w:p>
        </w:tc>
      </w:tr>
    </w:tbl>
    <w:p>
      <w:pPr>
        <w:pStyle w:val="LOnormal"/>
        <w:pageBreakBefore w:val="false"/>
        <w:widowControl w:val="false"/>
        <w:spacing w:lineRule="auto" w:line="240" w:before="62" w:after="0"/>
        <w:ind w:right="5" w:hanging="0"/>
        <w:jc w:val="both"/>
        <w:rPr/>
      </w:pPr>
      <w:r>
        <w:rPr/>
      </w:r>
    </w:p>
    <w:p>
      <w:pPr>
        <w:pStyle w:val="Ttulo3"/>
        <w:pageBreakBefore w:val="false"/>
        <w:widowControl w:val="false"/>
        <w:spacing w:lineRule="auto" w:line="240" w:before="62" w:after="80"/>
        <w:ind w:right="5" w:hanging="0"/>
        <w:jc w:val="both"/>
        <w:rPr/>
      </w:pPr>
      <w:bookmarkStart w:id="2" w:name="_xbs7vlpih4qc"/>
      <w:bookmarkEnd w:id="2"/>
      <w:r>
        <w:rPr/>
        <w:t>Dades del projecte</w:t>
      </w:r>
    </w:p>
    <w:tbl>
      <w:tblPr>
        <w:tblStyle w:val="Table2"/>
        <w:tblW w:w="9360" w:type="dxa"/>
        <w:jc w:val="left"/>
        <w:tblInd w:w="0" w:type="dxa"/>
        <w:tblLayout w:type="fixed"/>
        <w:tblCellMar>
          <w:top w:w="100" w:type="dxa"/>
          <w:left w:w="100" w:type="dxa"/>
          <w:bottom w:w="100" w:type="dxa"/>
          <w:right w:w="100" w:type="dxa"/>
        </w:tblCellMar>
        <w:tblLook w:val="0600"/>
      </w:tblPr>
      <w:tblGrid>
        <w:gridCol w:w="2954"/>
        <w:gridCol w:w="6405"/>
      </w:tblGrid>
      <w:tr>
        <w:trPr/>
        <w:tc>
          <w:tcPr>
            <w:tcW w:w="2954" w:type="dxa"/>
            <w:tcBorders>
              <w:top w:val="single" w:sz="8" w:space="0" w:color="000000"/>
              <w:left w:val="single" w:sz="8" w:space="0" w:color="000000"/>
              <w:bottom w:val="single" w:sz="8" w:space="0" w:color="000000"/>
              <w:right w:val="single" w:sz="8" w:space="0" w:color="000000"/>
            </w:tcBorders>
            <w:shd w:fill="FFE599" w:val="clear"/>
          </w:tcPr>
          <w:p>
            <w:pPr>
              <w:pStyle w:val="LOnormal"/>
              <w:widowControl w:val="false"/>
              <w:spacing w:lineRule="auto" w:line="240"/>
              <w:jc w:val="both"/>
              <w:rPr>
                <w:b/>
                <w:b/>
              </w:rPr>
            </w:pPr>
            <w:r>
              <w:rPr>
                <w:b/>
              </w:rPr>
              <w:t>Títol del projecte</w:t>
            </w:r>
          </w:p>
        </w:tc>
        <w:tc>
          <w:tcPr>
            <w:tcW w:w="640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pPr>
            <w:r>
              <w:rPr/>
              <w:t>Generador de Documentos</w:t>
            </w:r>
          </w:p>
        </w:tc>
      </w:tr>
      <w:tr>
        <w:trPr/>
        <w:tc>
          <w:tcPr>
            <w:tcW w:w="2954" w:type="dxa"/>
            <w:tcBorders>
              <w:top w:val="single" w:sz="8" w:space="0" w:color="000000"/>
              <w:left w:val="single" w:sz="8" w:space="0" w:color="000000"/>
              <w:bottom w:val="single" w:sz="8" w:space="0" w:color="000000"/>
              <w:right w:val="single" w:sz="8" w:space="0" w:color="000000"/>
            </w:tcBorders>
            <w:shd w:fill="FFE599" w:val="clear"/>
          </w:tcPr>
          <w:p>
            <w:pPr>
              <w:pStyle w:val="LOnormal"/>
              <w:widowControl w:val="false"/>
              <w:spacing w:lineRule="auto" w:line="240"/>
              <w:jc w:val="both"/>
              <w:rPr>
                <w:b/>
                <w:b/>
              </w:rPr>
            </w:pPr>
            <w:r>
              <w:rPr>
                <w:b/>
              </w:rPr>
              <w:t>Nom del tutor individual</w:t>
            </w:r>
          </w:p>
        </w:tc>
        <w:tc>
          <w:tcPr>
            <w:tcW w:w="640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pPr>
            <w:r>
              <w:rPr/>
            </w:r>
          </w:p>
        </w:tc>
      </w:tr>
      <w:tr>
        <w:trPr/>
        <w:tc>
          <w:tcPr>
            <w:tcW w:w="2954" w:type="dxa"/>
            <w:tcBorders>
              <w:top w:val="single" w:sz="8" w:space="0" w:color="000000"/>
              <w:left w:val="single" w:sz="8" w:space="0" w:color="000000"/>
              <w:bottom w:val="single" w:sz="8" w:space="0" w:color="000000"/>
              <w:right w:val="single" w:sz="8" w:space="0" w:color="000000"/>
            </w:tcBorders>
            <w:shd w:fill="FFE599" w:val="clear"/>
          </w:tcPr>
          <w:p>
            <w:pPr>
              <w:pStyle w:val="LOnormal"/>
              <w:widowControl w:val="false"/>
              <w:spacing w:lineRule="auto" w:line="240"/>
              <w:jc w:val="both"/>
              <w:rPr>
                <w:b/>
                <w:b/>
              </w:rPr>
            </w:pPr>
            <w:r>
              <w:rPr>
                <w:b/>
              </w:rPr>
              <w:t>Nom del tutor del grup</w:t>
            </w:r>
          </w:p>
        </w:tc>
        <w:tc>
          <w:tcPr>
            <w:tcW w:w="640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pPr>
            <w:r>
              <w:rPr/>
            </w:r>
          </w:p>
        </w:tc>
      </w:tr>
      <w:tr>
        <w:trPr/>
        <w:tc>
          <w:tcPr>
            <w:tcW w:w="2954" w:type="dxa"/>
            <w:tcBorders>
              <w:top w:val="single" w:sz="8" w:space="0" w:color="000000"/>
              <w:left w:val="single" w:sz="8" w:space="0" w:color="000000"/>
              <w:bottom w:val="single" w:sz="8" w:space="0" w:color="000000"/>
              <w:right w:val="single" w:sz="8" w:space="0" w:color="000000"/>
            </w:tcBorders>
            <w:shd w:fill="FFE599" w:val="clear"/>
          </w:tcPr>
          <w:p>
            <w:pPr>
              <w:pStyle w:val="LOnormal"/>
              <w:widowControl w:val="false"/>
              <w:spacing w:lineRule="auto" w:line="240"/>
              <w:jc w:val="both"/>
              <w:rPr>
                <w:b/>
                <w:b/>
              </w:rPr>
            </w:pPr>
            <w:r>
              <w:rPr>
                <w:b/>
              </w:rPr>
              <w:t>Resum</w:t>
            </w:r>
          </w:p>
        </w:tc>
        <w:tc>
          <w:tcPr>
            <w:tcW w:w="640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pPr>
            <w:r>
              <w:rPr>
                <w:i/>
              </w:rPr>
              <w:t>Breu ressum del projecte, en valencià o castellà.</w:t>
            </w:r>
          </w:p>
          <w:p>
            <w:pPr>
              <w:pStyle w:val="LOnormal"/>
              <w:widowControl w:val="false"/>
              <w:spacing w:lineRule="auto" w:line="240"/>
              <w:jc w:val="both"/>
              <w:rPr/>
            </w:pPr>
            <w:r>
              <w:rPr/>
            </w:r>
          </w:p>
          <w:p>
            <w:pPr>
              <w:pStyle w:val="LOnormal"/>
              <w:widowControl w:val="false"/>
              <w:spacing w:lineRule="auto" w:line="240"/>
              <w:jc w:val="both"/>
              <w:rPr/>
            </w:pPr>
            <w:r>
              <w:rPr/>
            </w:r>
          </w:p>
          <w:p>
            <w:pPr>
              <w:pStyle w:val="LOnormal"/>
              <w:widowControl w:val="false"/>
              <w:spacing w:lineRule="auto" w:line="240"/>
              <w:jc w:val="both"/>
              <w:rPr/>
            </w:pPr>
            <w:r>
              <w:rPr/>
            </w:r>
          </w:p>
        </w:tc>
      </w:tr>
      <w:tr>
        <w:trPr/>
        <w:tc>
          <w:tcPr>
            <w:tcW w:w="2954" w:type="dxa"/>
            <w:tcBorders>
              <w:top w:val="single" w:sz="8" w:space="0" w:color="000000"/>
              <w:left w:val="single" w:sz="8" w:space="0" w:color="000000"/>
              <w:bottom w:val="single" w:sz="8" w:space="0" w:color="000000"/>
              <w:right w:val="single" w:sz="8" w:space="0" w:color="000000"/>
            </w:tcBorders>
            <w:shd w:fill="FFE599" w:val="clear"/>
          </w:tcPr>
          <w:p>
            <w:pPr>
              <w:pStyle w:val="LOnormal"/>
              <w:widowControl w:val="false"/>
              <w:spacing w:lineRule="auto" w:line="240"/>
              <w:jc w:val="both"/>
              <w:rPr>
                <w:b/>
                <w:b/>
              </w:rPr>
            </w:pPr>
            <w:r>
              <w:rPr>
                <w:b/>
              </w:rPr>
              <w:t>Abstract</w:t>
            </w:r>
          </w:p>
        </w:tc>
        <w:tc>
          <w:tcPr>
            <w:tcW w:w="640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i/>
                <w:i/>
              </w:rPr>
            </w:pPr>
            <w:r>
              <w:rPr>
                <w:i/>
              </w:rPr>
              <w:t>Breu ressum del projecte, en anglès</w:t>
            </w:r>
          </w:p>
          <w:p>
            <w:pPr>
              <w:pStyle w:val="LOnormal"/>
              <w:widowControl w:val="false"/>
              <w:spacing w:lineRule="auto" w:line="240"/>
              <w:jc w:val="both"/>
              <w:rPr>
                <w:i/>
                <w:i/>
              </w:rPr>
            </w:pPr>
            <w:r>
              <w:rPr>
                <w:i/>
              </w:rPr>
            </w:r>
          </w:p>
          <w:p>
            <w:pPr>
              <w:pStyle w:val="LOnormal"/>
              <w:widowControl w:val="false"/>
              <w:spacing w:lineRule="auto" w:line="240"/>
              <w:jc w:val="both"/>
              <w:rPr>
                <w:i/>
                <w:i/>
              </w:rPr>
            </w:pPr>
            <w:r>
              <w:rPr>
                <w:i/>
              </w:rPr>
            </w:r>
          </w:p>
          <w:p>
            <w:pPr>
              <w:pStyle w:val="LOnormal"/>
              <w:widowControl w:val="false"/>
              <w:spacing w:lineRule="auto" w:line="240"/>
              <w:jc w:val="both"/>
              <w:rPr>
                <w:i/>
                <w:i/>
              </w:rPr>
            </w:pPr>
            <w:r>
              <w:rPr>
                <w:i/>
              </w:rPr>
            </w:r>
          </w:p>
        </w:tc>
      </w:tr>
      <w:tr>
        <w:trPr/>
        <w:tc>
          <w:tcPr>
            <w:tcW w:w="2954" w:type="dxa"/>
            <w:tcBorders>
              <w:top w:val="single" w:sz="8" w:space="0" w:color="000000"/>
              <w:left w:val="single" w:sz="8" w:space="0" w:color="000000"/>
              <w:bottom w:val="single" w:sz="8" w:space="0" w:color="000000"/>
              <w:right w:val="single" w:sz="8" w:space="0" w:color="000000"/>
            </w:tcBorders>
            <w:shd w:fill="FFE599" w:val="clear"/>
          </w:tcPr>
          <w:p>
            <w:pPr>
              <w:pStyle w:val="LOnormal"/>
              <w:widowControl w:val="false"/>
              <w:spacing w:lineRule="auto" w:line="240"/>
              <w:jc w:val="both"/>
              <w:rPr>
                <w:b/>
                <w:b/>
              </w:rPr>
            </w:pPr>
            <w:r>
              <w:rPr>
                <w:b/>
              </w:rPr>
              <w:t>Mòduls implicats</w:t>
            </w:r>
          </w:p>
        </w:tc>
        <w:tc>
          <w:tcPr>
            <w:tcW w:w="640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numPr>
                <w:ilvl w:val="0"/>
                <w:numId w:val="1"/>
              </w:numPr>
              <w:spacing w:lineRule="auto" w:line="240"/>
              <w:ind w:left="720" w:hanging="360"/>
              <w:jc w:val="both"/>
              <w:rPr/>
            </w:pPr>
            <w:r>
              <w:rPr/>
              <w:t>Llista de mòduls que tenen quelcom a veure amb el projecte</w:t>
            </w:r>
          </w:p>
        </w:tc>
      </w:tr>
      <w:tr>
        <w:trPr/>
        <w:tc>
          <w:tcPr>
            <w:tcW w:w="2954" w:type="dxa"/>
            <w:tcBorders>
              <w:top w:val="single" w:sz="8" w:space="0" w:color="000000"/>
              <w:left w:val="single" w:sz="8" w:space="0" w:color="000000"/>
              <w:bottom w:val="single" w:sz="8" w:space="0" w:color="000000"/>
              <w:right w:val="single" w:sz="8" w:space="0" w:color="000000"/>
            </w:tcBorders>
            <w:shd w:fill="FFE599" w:val="clear"/>
          </w:tcPr>
          <w:p>
            <w:pPr>
              <w:pStyle w:val="LOnormal"/>
              <w:widowControl w:val="false"/>
              <w:spacing w:lineRule="auto" w:line="240"/>
              <w:jc w:val="both"/>
              <w:rPr>
                <w:b/>
                <w:b/>
              </w:rPr>
            </w:pPr>
            <w:r>
              <w:rPr>
                <w:b/>
              </w:rPr>
              <w:t>Data de presentació</w:t>
            </w:r>
          </w:p>
        </w:tc>
        <w:tc>
          <w:tcPr>
            <w:tcW w:w="640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pPr>
            <w:r>
              <w:rPr/>
              <w:t>xx de juny de 2021</w:t>
            </w:r>
          </w:p>
        </w:tc>
      </w:tr>
    </w:tbl>
    <w:p>
      <w:pPr>
        <w:pStyle w:val="LOnormal"/>
        <w:pageBreakBefore w:val="false"/>
        <w:widowControl w:val="false"/>
        <w:spacing w:lineRule="auto" w:line="240" w:before="62" w:after="0"/>
        <w:ind w:right="5" w:hanging="0"/>
        <w:jc w:val="both"/>
        <w:rPr/>
      </w:pPr>
      <w:r>
        <w:rPr/>
      </w:r>
    </w:p>
    <w:p>
      <w:pPr>
        <w:pStyle w:val="LOnormal"/>
        <w:pageBreakBefore w:val="false"/>
        <w:widowControl w:val="false"/>
        <w:spacing w:lineRule="auto" w:line="240" w:before="62" w:after="0"/>
        <w:ind w:right="5" w:hanging="0"/>
        <w:jc w:val="both"/>
        <w:rPr/>
      </w:pPr>
      <w:r>
        <w:rPr/>
      </w:r>
    </w:p>
    <w:p>
      <w:pPr>
        <w:pStyle w:val="LOnormal"/>
        <w:pageBreakBefore w:val="false"/>
        <w:widowControl w:val="false"/>
        <w:spacing w:lineRule="auto" w:line="240" w:before="62" w:after="0"/>
        <w:ind w:right="5" w:hanging="0"/>
        <w:jc w:val="both"/>
        <w:rPr/>
      </w:pPr>
      <w:r>
        <w:rPr/>
      </w:r>
    </w:p>
    <w:p>
      <w:pPr>
        <w:pStyle w:val="LOnormal"/>
        <w:widowControl w:val="false"/>
        <w:spacing w:lineRule="auto" w:line="240" w:before="62" w:after="0"/>
        <w:ind w:right="5" w:hanging="0"/>
        <w:jc w:val="both"/>
        <w:rPr/>
      </w:pPr>
      <w:r>
        <w:rPr/>
      </w:r>
    </w:p>
    <w:p>
      <w:pPr>
        <w:pStyle w:val="LOnormal"/>
        <w:widowControl w:val="false"/>
        <w:spacing w:lineRule="auto" w:line="240" w:before="62" w:after="0"/>
        <w:ind w:right="5" w:hanging="0"/>
        <w:jc w:val="both"/>
        <w:rPr/>
      </w:pPr>
      <w:r>
        <w:rPr/>
      </w:r>
    </w:p>
    <w:p>
      <w:pPr>
        <w:pStyle w:val="LOnormal"/>
        <w:widowControl w:val="false"/>
        <w:spacing w:lineRule="auto" w:line="240" w:before="62" w:after="0"/>
        <w:ind w:right="5" w:hanging="0"/>
        <w:jc w:val="both"/>
        <w:rPr/>
      </w:pPr>
      <w:r>
        <w:rPr/>
      </w:r>
    </w:p>
    <w:p>
      <w:pPr>
        <w:pStyle w:val="LOnormal"/>
        <w:widowControl w:val="false"/>
        <w:spacing w:lineRule="auto" w:line="240" w:before="62" w:after="0"/>
        <w:ind w:right="5" w:hanging="0"/>
        <w:jc w:val="both"/>
        <w:rPr/>
      </w:pPr>
      <w:r>
        <w:rPr/>
      </w:r>
    </w:p>
    <w:p>
      <w:pPr>
        <w:pStyle w:val="LOnormal"/>
        <w:widowControl w:val="false"/>
        <w:spacing w:lineRule="auto" w:line="240" w:before="62" w:after="0"/>
        <w:ind w:right="5" w:hanging="0"/>
        <w:jc w:val="both"/>
        <w:rPr/>
      </w:pPr>
      <w:r>
        <w:rPr/>
      </w:r>
    </w:p>
    <w:p>
      <w:pPr>
        <w:pStyle w:val="LOnormal"/>
        <w:widowControl w:val="false"/>
        <w:spacing w:lineRule="auto" w:line="240" w:before="62" w:after="0"/>
        <w:ind w:right="5" w:hanging="0"/>
        <w:jc w:val="both"/>
        <w:rPr/>
      </w:pPr>
      <w:r>
        <w:rPr/>
      </w:r>
    </w:p>
    <w:p>
      <w:pPr>
        <w:pStyle w:val="LOnormal"/>
        <w:widowControl w:val="false"/>
        <w:spacing w:lineRule="auto" w:line="240" w:before="62" w:after="0"/>
        <w:ind w:right="5" w:hanging="0"/>
        <w:jc w:val="both"/>
        <w:rPr/>
      </w:pPr>
      <w:r>
        <w:rPr/>
      </w:r>
    </w:p>
    <w:p>
      <w:pPr>
        <w:pStyle w:val="LOnormal"/>
        <w:pageBreakBefore w:val="false"/>
        <w:widowControl w:val="false"/>
        <w:spacing w:lineRule="auto" w:line="240" w:before="62" w:after="0"/>
        <w:ind w:right="5" w:hanging="0"/>
        <w:jc w:val="both"/>
        <w:rPr/>
      </w:pPr>
      <w:r>
        <w:rPr/>
      </w:r>
    </w:p>
    <w:p>
      <w:pPr>
        <w:pStyle w:val="Ttulo1"/>
        <w:pageBreakBefore w:val="false"/>
        <w:widowControl w:val="false"/>
        <w:spacing w:lineRule="auto" w:line="240" w:before="62" w:after="120"/>
        <w:ind w:right="5" w:hanging="0"/>
        <w:jc w:val="both"/>
        <w:rPr/>
      </w:pPr>
      <w:bookmarkStart w:id="3" w:name="_k7dpfb9z0yw1"/>
      <w:bookmarkEnd w:id="3"/>
      <w:r>
        <w:rPr/>
        <w:t>Índex</w:t>
      </w:r>
    </w:p>
    <w:sdt>
      <w:sdtPr>
        <w:docPartObj>
          <w:docPartGallery w:val="Table of Contents"/>
          <w:docPartUnique w:val="true"/>
        </w:docPartObj>
      </w:sdtPr>
      <w:sdtContent>
        <w:p>
          <w:pPr>
            <w:pStyle w:val="LOnormal"/>
            <w:pageBreakBefore w:val="false"/>
            <w:tabs>
              <w:tab w:val="clear" w:pos="720"/>
              <w:tab w:val="right" w:pos="9360" w:leader="none"/>
            </w:tabs>
            <w:spacing w:lineRule="auto" w:line="240" w:before="80" w:after="0"/>
            <w:ind w:left="0" w:hanging="0"/>
            <w:jc w:val="both"/>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r>
            <w:fldChar w:fldCharType="begin"/>
          </w:r>
          <w:r>
            <w:rPr>
              <w:webHidden/>
              <w:rStyle w:val="Enlacedelndice"/>
              <w:smallCaps w:val="false"/>
              <w:caps w:val="false"/>
              <w:dstrike w:val="false"/>
              <w:strike w:val="false"/>
              <w:vertAlign w:val="baseline"/>
              <w:position w:val="0"/>
              <w:sz w:val="22"/>
              <w:sz w:val="22"/>
              <w:i w:val="false"/>
              <w:u w:val="none"/>
              <w:b/>
              <w:shd w:fill="auto" w:val="clear"/>
              <w:szCs w:val="22"/>
              <w:vanish w:val="false"/>
              <w:rFonts w:eastAsia="Arial" w:cs="Arial"/>
              <w:color w:val="000000"/>
            </w:rPr>
            <w:instrText> TOC \z \o "1-9" \u \h</w:instrText>
          </w:r>
          <w:r>
            <w:rPr>
              <w:webHidden/>
              <w:rStyle w:val="Enlacedelndice"/>
              <w:smallCaps w:val="false"/>
              <w:caps w:val="false"/>
              <w:dstrike w:val="false"/>
              <w:strike w:val="false"/>
              <w:vertAlign w:val="baseline"/>
              <w:position w:val="0"/>
              <w:sz w:val="22"/>
              <w:sz w:val="22"/>
              <w:i w:val="false"/>
              <w:u w:val="none"/>
              <w:b/>
              <w:shd w:fill="auto" w:val="clear"/>
              <w:szCs w:val="22"/>
              <w:vanish w:val="false"/>
              <w:rFonts w:eastAsia="Arial" w:cs="Arial"/>
              <w:color w:val="000000"/>
            </w:rPr>
            <w:fldChar w:fldCharType="separate"/>
          </w:r>
          <w:hyperlink w:anchor="_k5xpqxbak954">
            <w:r>
              <w:rPr>
                <w:webHidden/>
                <w:rStyle w:val="Enlacedelndice"/>
                <w:rFonts w:eastAsia="Arial" w:cs="Arial"/>
                <w:b/>
                <w:i w:val="false"/>
                <w:caps w:val="false"/>
                <w:smallCaps w:val="false"/>
                <w:strike w:val="false"/>
                <w:dstrike w:val="false"/>
                <w:vanish w:val="false"/>
                <w:color w:val="000000"/>
                <w:position w:val="0"/>
                <w:sz w:val="22"/>
                <w:sz w:val="22"/>
                <w:szCs w:val="22"/>
                <w:u w:val="none"/>
                <w:shd w:fill="auto" w:val="clear"/>
                <w:vertAlign w:val="baseline"/>
              </w:rPr>
              <w:t>Dades del Projecte</w:t>
            </w:r>
          </w:hyperlink>
          <w:r>
            <w:rPr>
              <w:rFonts w:eastAsia="Arial" w:cs="Arial"/>
              <w:b/>
              <w:i w:val="false"/>
              <w:caps w:val="false"/>
              <w:smallCaps w:val="false"/>
              <w:strike w:val="false"/>
              <w:dstrike w:val="false"/>
              <w:color w:val="000000"/>
              <w:position w:val="0"/>
              <w:sz w:val="22"/>
              <w:sz w:val="22"/>
              <w:szCs w:val="22"/>
              <w:u w:val="none"/>
              <w:shd w:fill="auto" w:val="clear"/>
              <w:vertAlign w:val="baseline"/>
            </w:rPr>
            <w:tab/>
            <w:t>1</w:t>
          </w:r>
        </w:p>
        <w:p>
          <w:pPr>
            <w:pStyle w:val="LOnormal"/>
            <w:pageBreakBefore w:val="false"/>
            <w:tabs>
              <w:tab w:val="clear" w:pos="720"/>
              <w:tab w:val="right" w:pos="9360" w:leader="none"/>
            </w:tabs>
            <w:spacing w:lineRule="auto" w:line="240" w:before="60" w:after="0"/>
            <w:ind w:left="720" w:hanging="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w67zhm253h4a">
            <w:r>
              <w:rPr>
                <w:webHidden/>
                <w:rStyle w:val="Enlacedelndice"/>
                <w:rFonts w:eastAsia="Arial" w:cs="Arial"/>
                <w:b w:val="false"/>
                <w:i w:val="false"/>
                <w:caps w:val="false"/>
                <w:smallCaps w:val="false"/>
                <w:strike w:val="false"/>
                <w:dstrike w:val="false"/>
                <w:vanish w:val="false"/>
                <w:color w:val="000000"/>
                <w:position w:val="0"/>
                <w:sz w:val="22"/>
                <w:sz w:val="22"/>
                <w:szCs w:val="22"/>
                <w:u w:val="none"/>
                <w:shd w:fill="auto" w:val="clear"/>
                <w:vertAlign w:val="baseline"/>
              </w:rPr>
              <w:t>Dades de l’alumne</w:t>
            </w:r>
          </w:hyperlink>
          <w:r>
            <w:rPr>
              <w:rFonts w:eastAsia="Arial" w:cs="Arial"/>
              <w:b w:val="false"/>
              <w:i w:val="false"/>
              <w:caps w:val="false"/>
              <w:smallCaps w:val="false"/>
              <w:strike w:val="false"/>
              <w:dstrike w:val="false"/>
              <w:color w:val="000000"/>
              <w:position w:val="0"/>
              <w:sz w:val="22"/>
              <w:sz w:val="22"/>
              <w:szCs w:val="22"/>
              <w:u w:val="none"/>
              <w:shd w:fill="auto" w:val="clear"/>
              <w:vertAlign w:val="baseline"/>
            </w:rPr>
            <w:tab/>
            <w:t>1</w:t>
          </w:r>
        </w:p>
        <w:p>
          <w:pPr>
            <w:pStyle w:val="LOnormal"/>
            <w:pageBreakBefore w:val="false"/>
            <w:tabs>
              <w:tab w:val="clear" w:pos="720"/>
              <w:tab w:val="right" w:pos="9360" w:leader="none"/>
            </w:tabs>
            <w:spacing w:lineRule="auto" w:line="240" w:before="60" w:after="0"/>
            <w:ind w:left="720" w:hanging="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xbs7vlpih4qc">
            <w:r>
              <w:rPr>
                <w:webHidden/>
                <w:rStyle w:val="Enlacedelndice"/>
                <w:rFonts w:eastAsia="Arial" w:cs="Arial"/>
                <w:b w:val="false"/>
                <w:i w:val="false"/>
                <w:caps w:val="false"/>
                <w:smallCaps w:val="false"/>
                <w:strike w:val="false"/>
                <w:dstrike w:val="false"/>
                <w:vanish w:val="false"/>
                <w:color w:val="000000"/>
                <w:position w:val="0"/>
                <w:sz w:val="22"/>
                <w:sz w:val="22"/>
                <w:szCs w:val="22"/>
                <w:u w:val="none"/>
                <w:shd w:fill="auto" w:val="clear"/>
                <w:vertAlign w:val="baseline"/>
              </w:rPr>
              <w:t>Dades del projecte</w:t>
            </w:r>
          </w:hyperlink>
          <w:r>
            <w:rPr>
              <w:rFonts w:eastAsia="Arial" w:cs="Arial"/>
              <w:b w:val="false"/>
              <w:i w:val="false"/>
              <w:caps w:val="false"/>
              <w:smallCaps w:val="false"/>
              <w:strike w:val="false"/>
              <w:dstrike w:val="false"/>
              <w:color w:val="000000"/>
              <w:position w:val="0"/>
              <w:sz w:val="22"/>
              <w:sz w:val="22"/>
              <w:szCs w:val="22"/>
              <w:u w:val="none"/>
              <w:shd w:fill="auto" w:val="clear"/>
              <w:vertAlign w:val="baseline"/>
            </w:rPr>
            <w:tab/>
            <w:t>1</w:t>
          </w:r>
        </w:p>
        <w:p>
          <w:pPr>
            <w:pStyle w:val="LOnormal"/>
            <w:pageBreakBefore w:val="false"/>
            <w:tabs>
              <w:tab w:val="clear" w:pos="720"/>
              <w:tab w:val="right" w:pos="9360" w:leader="none"/>
            </w:tabs>
            <w:spacing w:lineRule="auto" w:line="240" w:before="200" w:after="0"/>
            <w:ind w:left="0" w:hanging="0"/>
            <w:jc w:val="both"/>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k7dpfb9z0yw1">
            <w:r>
              <w:rPr>
                <w:webHidden/>
                <w:rStyle w:val="Enlacedelndice"/>
                <w:rFonts w:eastAsia="Arial" w:cs="Arial"/>
                <w:b/>
                <w:i w:val="false"/>
                <w:caps w:val="false"/>
                <w:smallCaps w:val="false"/>
                <w:strike w:val="false"/>
                <w:dstrike w:val="false"/>
                <w:vanish w:val="false"/>
                <w:color w:val="000000"/>
                <w:position w:val="0"/>
                <w:sz w:val="22"/>
                <w:sz w:val="22"/>
                <w:szCs w:val="22"/>
                <w:u w:val="none"/>
                <w:shd w:fill="auto" w:val="clear"/>
                <w:vertAlign w:val="baseline"/>
              </w:rPr>
              <w:t>Índex</w:t>
            </w:r>
          </w:hyperlink>
          <w:r>
            <w:rPr>
              <w:rFonts w:eastAsia="Arial" w:cs="Arial"/>
              <w:b/>
              <w:i w:val="false"/>
              <w:caps w:val="false"/>
              <w:smallCaps w:val="false"/>
              <w:strike w:val="false"/>
              <w:dstrike w:val="false"/>
              <w:color w:val="000000"/>
              <w:position w:val="0"/>
              <w:sz w:val="22"/>
              <w:sz w:val="22"/>
              <w:szCs w:val="22"/>
              <w:u w:val="none"/>
              <w:shd w:fill="auto" w:val="clear"/>
              <w:vertAlign w:val="baseline"/>
            </w:rPr>
            <w:tab/>
            <w:t>2</w:t>
          </w:r>
        </w:p>
        <w:p>
          <w:pPr>
            <w:pStyle w:val="LOnormal"/>
            <w:pageBreakBefore w:val="false"/>
            <w:tabs>
              <w:tab w:val="clear" w:pos="720"/>
              <w:tab w:val="right" w:pos="9360" w:leader="none"/>
            </w:tabs>
            <w:spacing w:lineRule="auto" w:line="240" w:before="200" w:after="0"/>
            <w:ind w:left="0" w:hanging="0"/>
            <w:jc w:val="both"/>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u50rgliq5u30">
            <w:r>
              <w:rPr>
                <w:webHidden/>
                <w:rStyle w:val="Enlacedelndice"/>
                <w:rFonts w:eastAsia="Arial" w:cs="Arial"/>
                <w:b/>
                <w:i w:val="false"/>
                <w:caps w:val="false"/>
                <w:smallCaps w:val="false"/>
                <w:strike w:val="false"/>
                <w:dstrike w:val="false"/>
                <w:vanish w:val="false"/>
                <w:color w:val="000000"/>
                <w:position w:val="0"/>
                <w:sz w:val="22"/>
                <w:sz w:val="22"/>
                <w:szCs w:val="22"/>
                <w:u w:val="none"/>
                <w:shd w:fill="auto" w:val="clear"/>
                <w:vertAlign w:val="baseline"/>
              </w:rPr>
              <w:t>1. Introducció/Marc del projecte</w:t>
            </w:r>
          </w:hyperlink>
          <w:r>
            <w:rPr>
              <w:rFonts w:eastAsia="Arial" w:cs="Arial"/>
              <w:b/>
              <w:i w:val="false"/>
              <w:caps w:val="false"/>
              <w:smallCaps w:val="false"/>
              <w:strike w:val="false"/>
              <w:dstrike w:val="false"/>
              <w:color w:val="000000"/>
              <w:position w:val="0"/>
              <w:sz w:val="22"/>
              <w:sz w:val="22"/>
              <w:szCs w:val="22"/>
              <w:u w:val="none"/>
              <w:shd w:fill="auto" w:val="clear"/>
              <w:vertAlign w:val="baseline"/>
            </w:rPr>
            <w:tab/>
            <w:t>4</w:t>
          </w:r>
        </w:p>
        <w:p>
          <w:pPr>
            <w:pStyle w:val="LOnormal"/>
            <w:pageBreakBefore w:val="false"/>
            <w:tabs>
              <w:tab w:val="clear" w:pos="720"/>
              <w:tab w:val="right" w:pos="9360" w:leader="none"/>
            </w:tabs>
            <w:spacing w:lineRule="auto" w:line="240" w:before="60" w:after="0"/>
            <w:ind w:left="360" w:hanging="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hhlh0wv9ltf">
            <w:r>
              <w:rPr>
                <w:webHidden/>
                <w:rStyle w:val="Enlacedelndice"/>
                <w:rFonts w:eastAsia="Arial" w:cs="Arial"/>
                <w:b w:val="false"/>
                <w:i w:val="false"/>
                <w:caps w:val="false"/>
                <w:smallCaps w:val="false"/>
                <w:strike w:val="false"/>
                <w:dstrike w:val="false"/>
                <w:vanish w:val="false"/>
                <w:color w:val="000000"/>
                <w:position w:val="0"/>
                <w:sz w:val="22"/>
                <w:sz w:val="22"/>
                <w:szCs w:val="22"/>
                <w:u w:val="none"/>
                <w:shd w:fill="auto" w:val="clear"/>
                <w:vertAlign w:val="baseline"/>
              </w:rPr>
              <w:t>1.1. Descripció del projecte</w:t>
            </w:r>
          </w:hyperlink>
          <w:r>
            <w:rPr>
              <w:rFonts w:eastAsia="Arial" w:cs="Arial"/>
              <w:b w:val="false"/>
              <w:i w:val="false"/>
              <w:caps w:val="false"/>
              <w:smallCaps w:val="false"/>
              <w:strike w:val="false"/>
              <w:dstrike w:val="false"/>
              <w:color w:val="000000"/>
              <w:position w:val="0"/>
              <w:sz w:val="22"/>
              <w:sz w:val="22"/>
              <w:szCs w:val="22"/>
              <w:u w:val="none"/>
              <w:shd w:fill="auto" w:val="clear"/>
              <w:vertAlign w:val="baseline"/>
            </w:rPr>
            <w:tab/>
            <w:t>4</w:t>
          </w:r>
        </w:p>
        <w:p>
          <w:pPr>
            <w:pStyle w:val="LOnormal"/>
            <w:pageBreakBefore w:val="false"/>
            <w:tabs>
              <w:tab w:val="clear" w:pos="720"/>
              <w:tab w:val="right" w:pos="9360" w:leader="none"/>
            </w:tabs>
            <w:spacing w:lineRule="auto" w:line="240" w:before="60" w:after="0"/>
            <w:ind w:left="360" w:hanging="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9f4m2ib32ag3">
            <w:r>
              <w:rPr>
                <w:webHidden/>
                <w:rStyle w:val="Enlacedelndice"/>
                <w:rFonts w:eastAsia="Arial" w:cs="Arial"/>
                <w:b w:val="false"/>
                <w:i w:val="false"/>
                <w:caps w:val="false"/>
                <w:smallCaps w:val="false"/>
                <w:strike w:val="false"/>
                <w:dstrike w:val="false"/>
                <w:vanish w:val="false"/>
                <w:color w:val="000000"/>
                <w:position w:val="0"/>
                <w:sz w:val="22"/>
                <w:sz w:val="22"/>
                <w:szCs w:val="22"/>
                <w:u w:val="none"/>
                <w:shd w:fill="auto" w:val="clear"/>
                <w:vertAlign w:val="baseline"/>
              </w:rPr>
              <w:t>1.2. Objectius</w:t>
            </w:r>
          </w:hyperlink>
          <w:r>
            <w:rPr>
              <w:rFonts w:eastAsia="Arial" w:cs="Arial"/>
              <w:b w:val="false"/>
              <w:i w:val="false"/>
              <w:caps w:val="false"/>
              <w:smallCaps w:val="false"/>
              <w:strike w:val="false"/>
              <w:dstrike w:val="false"/>
              <w:color w:val="000000"/>
              <w:position w:val="0"/>
              <w:sz w:val="22"/>
              <w:sz w:val="22"/>
              <w:szCs w:val="22"/>
              <w:u w:val="none"/>
              <w:shd w:fill="auto" w:val="clear"/>
              <w:vertAlign w:val="baseline"/>
            </w:rPr>
            <w:tab/>
            <w:t>4</w:t>
          </w:r>
        </w:p>
        <w:p>
          <w:pPr>
            <w:pStyle w:val="LOnormal"/>
            <w:pageBreakBefore w:val="false"/>
            <w:tabs>
              <w:tab w:val="clear" w:pos="720"/>
              <w:tab w:val="right" w:pos="9360" w:leader="none"/>
            </w:tabs>
            <w:spacing w:lineRule="auto" w:line="240" w:before="60" w:after="0"/>
            <w:ind w:left="360" w:hanging="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j1kxce1eev">
            <w:r>
              <w:rPr>
                <w:webHidden/>
                <w:rStyle w:val="Enlacedelndice"/>
                <w:rFonts w:eastAsia="Arial" w:cs="Arial"/>
                <w:b w:val="false"/>
                <w:i w:val="false"/>
                <w:caps w:val="false"/>
                <w:smallCaps w:val="false"/>
                <w:strike w:val="false"/>
                <w:dstrike w:val="false"/>
                <w:vanish w:val="false"/>
                <w:color w:val="000000"/>
                <w:position w:val="0"/>
                <w:sz w:val="22"/>
                <w:sz w:val="22"/>
                <w:szCs w:val="22"/>
                <w:u w:val="none"/>
                <w:shd w:fill="auto" w:val="clear"/>
                <w:vertAlign w:val="baseline"/>
              </w:rPr>
              <w:t>1.3. Tipus de projecte</w:t>
            </w:r>
          </w:hyperlink>
          <w:r>
            <w:rPr>
              <w:rFonts w:eastAsia="Arial" w:cs="Arial"/>
              <w:b w:val="false"/>
              <w:i w:val="false"/>
              <w:caps w:val="false"/>
              <w:smallCaps w:val="false"/>
              <w:strike w:val="false"/>
              <w:dstrike w:val="false"/>
              <w:color w:val="000000"/>
              <w:position w:val="0"/>
              <w:sz w:val="22"/>
              <w:sz w:val="22"/>
              <w:szCs w:val="22"/>
              <w:u w:val="none"/>
              <w:shd w:fill="auto" w:val="clear"/>
              <w:vertAlign w:val="baseline"/>
            </w:rPr>
            <w:tab/>
            <w:t>4</w:t>
          </w:r>
        </w:p>
        <w:p>
          <w:pPr>
            <w:pStyle w:val="LOnormal"/>
            <w:pageBreakBefore w:val="false"/>
            <w:tabs>
              <w:tab w:val="clear" w:pos="720"/>
              <w:tab w:val="right" w:pos="9360" w:leader="none"/>
            </w:tabs>
            <w:spacing w:lineRule="auto" w:line="240" w:before="60" w:after="0"/>
            <w:ind w:left="360" w:hanging="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gq1kq5gw19yn">
            <w:r>
              <w:rPr>
                <w:webHidden/>
                <w:rStyle w:val="Enlacedelndice"/>
                <w:rFonts w:eastAsia="Arial" w:cs="Arial"/>
                <w:b w:val="false"/>
                <w:i w:val="false"/>
                <w:caps w:val="false"/>
                <w:smallCaps w:val="false"/>
                <w:strike w:val="false"/>
                <w:dstrike w:val="false"/>
                <w:vanish w:val="false"/>
                <w:color w:val="000000"/>
                <w:position w:val="0"/>
                <w:sz w:val="22"/>
                <w:sz w:val="22"/>
                <w:szCs w:val="22"/>
                <w:u w:val="none"/>
                <w:shd w:fill="auto" w:val="clear"/>
                <w:vertAlign w:val="baseline"/>
              </w:rPr>
              <w:t>1.4. Orientacions per al desenvolupament i recursos</w:t>
            </w:r>
          </w:hyperlink>
          <w:r>
            <w:rPr>
              <w:rFonts w:eastAsia="Arial" w:cs="Arial"/>
              <w:b w:val="false"/>
              <w:i w:val="false"/>
              <w:caps w:val="false"/>
              <w:smallCaps w:val="false"/>
              <w:strike w:val="false"/>
              <w:dstrike w:val="false"/>
              <w:color w:val="000000"/>
              <w:position w:val="0"/>
              <w:sz w:val="22"/>
              <w:sz w:val="22"/>
              <w:szCs w:val="22"/>
              <w:u w:val="none"/>
              <w:shd w:fill="auto" w:val="clear"/>
              <w:vertAlign w:val="baseline"/>
            </w:rPr>
            <w:tab/>
            <w:t>4</w:t>
          </w:r>
        </w:p>
        <w:p>
          <w:pPr>
            <w:pStyle w:val="LOnormal"/>
            <w:pageBreakBefore w:val="false"/>
            <w:tabs>
              <w:tab w:val="clear" w:pos="720"/>
              <w:tab w:val="right" w:pos="9360" w:leader="none"/>
            </w:tabs>
            <w:spacing w:lineRule="auto" w:line="240" w:before="200" w:after="0"/>
            <w:ind w:left="0" w:hanging="0"/>
            <w:jc w:val="both"/>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w7ym4kz85m1c">
            <w:r>
              <w:rPr>
                <w:webHidden/>
                <w:rStyle w:val="Enlacedelndice"/>
                <w:rFonts w:eastAsia="Arial" w:cs="Arial"/>
                <w:b/>
                <w:i w:val="false"/>
                <w:caps w:val="false"/>
                <w:smallCaps w:val="false"/>
                <w:strike w:val="false"/>
                <w:dstrike w:val="false"/>
                <w:vanish w:val="false"/>
                <w:color w:val="000000"/>
                <w:position w:val="0"/>
                <w:sz w:val="22"/>
                <w:sz w:val="22"/>
                <w:szCs w:val="22"/>
                <w:u w:val="none"/>
                <w:shd w:fill="auto" w:val="clear"/>
                <w:vertAlign w:val="baseline"/>
              </w:rPr>
              <w:t>2. Anàlisi/Estudi de l'estat actual</w:t>
            </w:r>
          </w:hyperlink>
          <w:r>
            <w:rPr>
              <w:rFonts w:eastAsia="Arial" w:cs="Arial"/>
              <w:b/>
              <w:i w:val="false"/>
              <w:caps w:val="false"/>
              <w:smallCaps w:val="false"/>
              <w:strike w:val="false"/>
              <w:dstrike w:val="false"/>
              <w:color w:val="000000"/>
              <w:position w:val="0"/>
              <w:sz w:val="22"/>
              <w:sz w:val="22"/>
              <w:szCs w:val="22"/>
              <w:u w:val="none"/>
              <w:shd w:fill="auto" w:val="clear"/>
              <w:vertAlign w:val="baseline"/>
            </w:rPr>
            <w:tab/>
            <w:t>5</w:t>
          </w:r>
        </w:p>
        <w:p>
          <w:pPr>
            <w:pStyle w:val="LOnormal"/>
            <w:pageBreakBefore w:val="false"/>
            <w:tabs>
              <w:tab w:val="clear" w:pos="720"/>
              <w:tab w:val="right" w:pos="9360" w:leader="none"/>
            </w:tabs>
            <w:spacing w:lineRule="auto" w:line="240" w:before="60" w:after="0"/>
            <w:ind w:left="360" w:hanging="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axto99fjo90l">
            <w:r>
              <w:rPr>
                <w:webHidden/>
                <w:rStyle w:val="Enlacedelndice"/>
                <w:rFonts w:eastAsia="Arial" w:cs="Arial"/>
                <w:b w:val="false"/>
                <w:i w:val="false"/>
                <w:caps w:val="false"/>
                <w:smallCaps w:val="false"/>
                <w:strike w:val="false"/>
                <w:dstrike w:val="false"/>
                <w:vanish w:val="false"/>
                <w:color w:val="000000"/>
                <w:position w:val="0"/>
                <w:sz w:val="22"/>
                <w:sz w:val="22"/>
                <w:szCs w:val="22"/>
                <w:u w:val="none"/>
                <w:shd w:fill="auto" w:val="clear"/>
                <w:vertAlign w:val="baseline"/>
              </w:rPr>
              <w:t>2.1. Descripció del sistema actual</w:t>
            </w:r>
          </w:hyperlink>
          <w:r>
            <w:rPr>
              <w:rFonts w:eastAsia="Arial" w:cs="Arial"/>
              <w:b w:val="false"/>
              <w:i w:val="false"/>
              <w:caps w:val="false"/>
              <w:smallCaps w:val="false"/>
              <w:strike w:val="false"/>
              <w:dstrike w:val="false"/>
              <w:color w:val="000000"/>
              <w:position w:val="0"/>
              <w:sz w:val="22"/>
              <w:sz w:val="22"/>
              <w:szCs w:val="22"/>
              <w:u w:val="none"/>
              <w:shd w:fill="auto" w:val="clear"/>
              <w:vertAlign w:val="baseline"/>
            </w:rPr>
            <w:tab/>
            <w:t>5</w:t>
          </w:r>
        </w:p>
        <w:p>
          <w:pPr>
            <w:pStyle w:val="LOnormal"/>
            <w:pageBreakBefore w:val="false"/>
            <w:tabs>
              <w:tab w:val="clear" w:pos="720"/>
              <w:tab w:val="right" w:pos="9360" w:leader="none"/>
            </w:tabs>
            <w:spacing w:lineRule="auto" w:line="240" w:before="60" w:after="0"/>
            <w:ind w:left="360" w:hanging="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1nd9dqqbtr5q">
            <w:r>
              <w:rPr>
                <w:webHidden/>
                <w:rStyle w:val="Enlacedelndice"/>
                <w:rFonts w:eastAsia="Arial" w:cs="Arial"/>
                <w:b w:val="false"/>
                <w:i w:val="false"/>
                <w:caps w:val="false"/>
                <w:smallCaps w:val="false"/>
                <w:strike w:val="false"/>
                <w:dstrike w:val="false"/>
                <w:vanish w:val="false"/>
                <w:color w:val="000000"/>
                <w:position w:val="0"/>
                <w:sz w:val="22"/>
                <w:sz w:val="22"/>
                <w:szCs w:val="22"/>
                <w:u w:val="none"/>
                <w:shd w:fill="auto" w:val="clear"/>
                <w:vertAlign w:val="baseline"/>
              </w:rPr>
              <w:t>2.2. Viabilitat del sistema actual</w:t>
            </w:r>
          </w:hyperlink>
          <w:r>
            <w:rPr>
              <w:rFonts w:eastAsia="Arial" w:cs="Arial"/>
              <w:b w:val="false"/>
              <w:i w:val="false"/>
              <w:caps w:val="false"/>
              <w:smallCaps w:val="false"/>
              <w:strike w:val="false"/>
              <w:dstrike w:val="false"/>
              <w:color w:val="000000"/>
              <w:position w:val="0"/>
              <w:sz w:val="22"/>
              <w:sz w:val="22"/>
              <w:szCs w:val="22"/>
              <w:u w:val="none"/>
              <w:shd w:fill="auto" w:val="clear"/>
              <w:vertAlign w:val="baseline"/>
            </w:rPr>
            <w:tab/>
            <w:t>5</w:t>
          </w:r>
        </w:p>
        <w:p>
          <w:pPr>
            <w:pStyle w:val="LOnormal"/>
            <w:pageBreakBefore w:val="false"/>
            <w:tabs>
              <w:tab w:val="clear" w:pos="720"/>
              <w:tab w:val="right" w:pos="9360" w:leader="none"/>
            </w:tabs>
            <w:spacing w:lineRule="auto" w:line="240" w:before="60" w:after="0"/>
            <w:ind w:left="360" w:hanging="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t9aujdhm80ew">
            <w:r>
              <w:rPr>
                <w:webHidden/>
                <w:rStyle w:val="Enlacedelndice"/>
                <w:rFonts w:eastAsia="Arial" w:cs="Arial"/>
                <w:b w:val="false"/>
                <w:i w:val="false"/>
                <w:caps w:val="false"/>
                <w:smallCaps w:val="false"/>
                <w:strike w:val="false"/>
                <w:dstrike w:val="false"/>
                <w:vanish w:val="false"/>
                <w:color w:val="000000"/>
                <w:position w:val="0"/>
                <w:sz w:val="22"/>
                <w:sz w:val="22"/>
                <w:szCs w:val="22"/>
                <w:u w:val="none"/>
                <w:shd w:fill="auto" w:val="clear"/>
                <w:vertAlign w:val="baseline"/>
              </w:rPr>
              <w:t>2.3. Requeriments del nou sistema</w:t>
            </w:r>
          </w:hyperlink>
          <w:r>
            <w:rPr>
              <w:rFonts w:eastAsia="Arial" w:cs="Arial"/>
              <w:b w:val="false"/>
              <w:i w:val="false"/>
              <w:caps w:val="false"/>
              <w:smallCaps w:val="false"/>
              <w:strike w:val="false"/>
              <w:dstrike w:val="false"/>
              <w:color w:val="000000"/>
              <w:position w:val="0"/>
              <w:sz w:val="22"/>
              <w:sz w:val="22"/>
              <w:szCs w:val="22"/>
              <w:u w:val="none"/>
              <w:shd w:fill="auto" w:val="clear"/>
              <w:vertAlign w:val="baseline"/>
            </w:rPr>
            <w:tab/>
            <w:t>5</w:t>
          </w:r>
        </w:p>
        <w:p>
          <w:pPr>
            <w:pStyle w:val="LOnormal"/>
            <w:pageBreakBefore w:val="false"/>
            <w:tabs>
              <w:tab w:val="clear" w:pos="720"/>
              <w:tab w:val="right" w:pos="9360" w:leader="none"/>
            </w:tabs>
            <w:spacing w:lineRule="auto" w:line="240" w:before="200" w:after="0"/>
            <w:ind w:left="0" w:hanging="0"/>
            <w:jc w:val="both"/>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m1f9chsnynks">
            <w:r>
              <w:rPr>
                <w:webHidden/>
                <w:rStyle w:val="Enlacedelndice"/>
                <w:rFonts w:eastAsia="Arial" w:cs="Arial"/>
                <w:b/>
                <w:i w:val="false"/>
                <w:caps w:val="false"/>
                <w:smallCaps w:val="false"/>
                <w:strike w:val="false"/>
                <w:dstrike w:val="false"/>
                <w:vanish w:val="false"/>
                <w:color w:val="000000"/>
                <w:position w:val="0"/>
                <w:sz w:val="22"/>
                <w:sz w:val="22"/>
                <w:szCs w:val="22"/>
                <w:u w:val="none"/>
                <w:shd w:fill="auto" w:val="clear"/>
                <w:vertAlign w:val="baseline"/>
              </w:rPr>
              <w:t>3. Disseny</w:t>
            </w:r>
          </w:hyperlink>
          <w:hyperlink w:anchor="_m1f9chsnynks">
            <w:ins w:id="0" w:author="Vicent Tarraso" w:date="2021-05-06T09:50:51Z">
              <w:r>
                <w:rPr>
                  <w:webHidden/>
                  <w:rStyle w:val="Enlacedelndice"/>
                  <w:rFonts w:eastAsia="Arial" w:cs="Arial"/>
                  <w:b/>
                  <w:i w:val="false"/>
                  <w:caps w:val="false"/>
                  <w:smallCaps w:val="false"/>
                  <w:strike w:val="false"/>
                  <w:dstrike w:val="false"/>
                  <w:vanish w:val="false"/>
                  <w:color w:val="000000"/>
                  <w:position w:val="0"/>
                  <w:sz w:val="22"/>
                  <w:sz w:val="22"/>
                  <w:szCs w:val="22"/>
                  <w:u w:val="none"/>
                  <w:shd w:fill="auto" w:val="clear"/>
                  <w:vertAlign w:val="baseline"/>
                </w:rPr>
                <w:t xml:space="preserve"> </w:t>
              </w:r>
            </w:ins>
          </w:hyperlink>
          <w:hyperlink w:anchor="_m1f9chsnynks">
            <w:del w:id="1" w:author="Vicent Tarraso" w:date="2021-05-06T09:50:51Z">
              <w:r>
                <w:rPr>
                  <w:webHidden/>
                  <w:rStyle w:val="Enlacedelndice"/>
                  <w:rFonts w:eastAsia="Arial" w:cs="Arial"/>
                  <w:b/>
                  <w:i w:val="false"/>
                  <w:caps w:val="false"/>
                  <w:smallCaps w:val="false"/>
                  <w:strike w:val="false"/>
                  <w:dstrike w:val="false"/>
                  <w:vanish w:val="false"/>
                  <w:color w:val="000000"/>
                  <w:position w:val="0"/>
                  <w:sz w:val="22"/>
                  <w:sz w:val="22"/>
                  <w:szCs w:val="22"/>
                  <w:u w:val="none"/>
                  <w:shd w:fill="auto" w:val="clear"/>
                  <w:vertAlign w:val="baseline"/>
                </w:rPr>
                <w:delText xml:space="preserve"> </w:delText>
              </w:r>
            </w:del>
          </w:hyperlink>
          <w:hyperlink w:anchor="_m1f9chsnynks">
            <w:r>
              <w:rPr>
                <w:webHidden/>
                <w:rStyle w:val="Enlacedelndice"/>
                <w:rFonts w:eastAsia="Arial" w:cs="Arial"/>
                <w:b/>
                <w:i w:val="false"/>
                <w:caps w:val="false"/>
                <w:smallCaps w:val="false"/>
                <w:strike w:val="false"/>
                <w:dstrike w:val="false"/>
                <w:vanish w:val="false"/>
                <w:color w:val="000000"/>
                <w:position w:val="0"/>
                <w:sz w:val="22"/>
                <w:sz w:val="22"/>
                <w:szCs w:val="22"/>
                <w:u w:val="none"/>
                <w:shd w:fill="auto" w:val="clear"/>
                <w:vertAlign w:val="baseline"/>
              </w:rPr>
              <w:t>de la solució</w:t>
            </w:r>
          </w:hyperlink>
          <w:r>
            <w:rPr>
              <w:rFonts w:eastAsia="Arial" w:cs="Arial"/>
              <w:b/>
              <w:i w:val="false"/>
              <w:caps w:val="false"/>
              <w:smallCaps w:val="false"/>
              <w:strike w:val="false"/>
              <w:dstrike w:val="false"/>
              <w:color w:val="000000"/>
              <w:position w:val="0"/>
              <w:sz w:val="22"/>
              <w:sz w:val="22"/>
              <w:szCs w:val="22"/>
              <w:u w:val="none"/>
              <w:shd w:fill="auto" w:val="clear"/>
              <w:vertAlign w:val="baseline"/>
            </w:rPr>
            <w:tab/>
            <w:t>6</w:t>
          </w:r>
        </w:p>
        <w:p>
          <w:pPr>
            <w:pStyle w:val="LOnormal"/>
            <w:pageBreakBefore w:val="false"/>
            <w:tabs>
              <w:tab w:val="clear" w:pos="720"/>
              <w:tab w:val="right" w:pos="9360" w:leader="none"/>
            </w:tabs>
            <w:spacing w:lineRule="auto" w:line="240" w:before="60" w:after="0"/>
            <w:ind w:left="360" w:hanging="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5pyf2luis2vx">
            <w:r>
              <w:rPr>
                <w:webHidden/>
                <w:rStyle w:val="Enlacedelndice"/>
                <w:rFonts w:eastAsia="Arial" w:cs="Arial"/>
                <w:b w:val="false"/>
                <w:i w:val="false"/>
                <w:caps w:val="false"/>
                <w:smallCaps w:val="false"/>
                <w:strike w:val="false"/>
                <w:dstrike w:val="false"/>
                <w:vanish w:val="false"/>
                <w:color w:val="000000"/>
                <w:position w:val="0"/>
                <w:sz w:val="22"/>
                <w:sz w:val="22"/>
                <w:szCs w:val="22"/>
                <w:u w:val="none"/>
                <w:shd w:fill="auto" w:val="clear"/>
                <w:vertAlign w:val="baseline"/>
              </w:rPr>
              <w:t>3.1. Anàlisi de les possibles solucions</w:t>
            </w:r>
          </w:hyperlink>
          <w:r>
            <w:rPr>
              <w:rFonts w:eastAsia="Arial" w:cs="Arial"/>
              <w:b w:val="false"/>
              <w:i w:val="false"/>
              <w:caps w:val="false"/>
              <w:smallCaps w:val="false"/>
              <w:strike w:val="false"/>
              <w:dstrike w:val="false"/>
              <w:color w:val="000000"/>
              <w:position w:val="0"/>
              <w:sz w:val="22"/>
              <w:sz w:val="22"/>
              <w:szCs w:val="22"/>
              <w:u w:val="none"/>
              <w:shd w:fill="auto" w:val="clear"/>
              <w:vertAlign w:val="baseline"/>
            </w:rPr>
            <w:tab/>
            <w:t>6</w:t>
          </w:r>
        </w:p>
        <w:p>
          <w:pPr>
            <w:pStyle w:val="LOnormal"/>
            <w:pageBreakBefore w:val="false"/>
            <w:tabs>
              <w:tab w:val="clear" w:pos="720"/>
              <w:tab w:val="right" w:pos="9360" w:leader="none"/>
            </w:tabs>
            <w:spacing w:lineRule="auto" w:line="240" w:before="60" w:after="0"/>
            <w:ind w:left="360" w:hanging="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ab0x66he037k">
            <w:r>
              <w:rPr>
                <w:webHidden/>
                <w:rStyle w:val="Enlacedelndice"/>
                <w:rFonts w:eastAsia="Arial" w:cs="Arial"/>
                <w:b w:val="false"/>
                <w:i w:val="false"/>
                <w:caps w:val="false"/>
                <w:smallCaps w:val="false"/>
                <w:strike w:val="false"/>
                <w:dstrike w:val="false"/>
                <w:vanish w:val="false"/>
                <w:color w:val="000000"/>
                <w:position w:val="0"/>
                <w:sz w:val="22"/>
                <w:sz w:val="22"/>
                <w:szCs w:val="22"/>
                <w:u w:val="none"/>
                <w:shd w:fill="auto" w:val="clear"/>
                <w:vertAlign w:val="baseline"/>
              </w:rPr>
              <w:t>3.2. Avaluació de les possibles solucions</w:t>
            </w:r>
          </w:hyperlink>
          <w:r>
            <w:rPr>
              <w:rFonts w:eastAsia="Arial" w:cs="Arial"/>
              <w:b w:val="false"/>
              <w:i w:val="false"/>
              <w:caps w:val="false"/>
              <w:smallCaps w:val="false"/>
              <w:strike w:val="false"/>
              <w:dstrike w:val="false"/>
              <w:color w:val="000000"/>
              <w:position w:val="0"/>
              <w:sz w:val="22"/>
              <w:sz w:val="22"/>
              <w:szCs w:val="22"/>
              <w:u w:val="none"/>
              <w:shd w:fill="auto" w:val="clear"/>
              <w:vertAlign w:val="baseline"/>
            </w:rPr>
            <w:tab/>
            <w:t>6</w:t>
          </w:r>
        </w:p>
        <w:p>
          <w:pPr>
            <w:pStyle w:val="LOnormal"/>
            <w:pageBreakBefore w:val="false"/>
            <w:tabs>
              <w:tab w:val="clear" w:pos="720"/>
              <w:tab w:val="right" w:pos="9360" w:leader="none"/>
            </w:tabs>
            <w:spacing w:lineRule="auto" w:line="240" w:before="60" w:after="0"/>
            <w:ind w:left="360" w:hanging="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aa7hnej36h2">
            <w:r>
              <w:rPr>
                <w:webHidden/>
                <w:rStyle w:val="Enlacedelndice"/>
                <w:rFonts w:eastAsia="Arial" w:cs="Arial"/>
                <w:b w:val="false"/>
                <w:i w:val="false"/>
                <w:caps w:val="false"/>
                <w:smallCaps w:val="false"/>
                <w:strike w:val="false"/>
                <w:dstrike w:val="false"/>
                <w:vanish w:val="false"/>
                <w:color w:val="000000"/>
                <w:position w:val="0"/>
                <w:sz w:val="22"/>
                <w:sz w:val="22"/>
                <w:szCs w:val="22"/>
                <w:u w:val="none"/>
                <w:shd w:fill="auto" w:val="clear"/>
                <w:vertAlign w:val="baseline"/>
              </w:rPr>
              <w:t>3.3. Descripció de la solució escollida</w:t>
            </w:r>
          </w:hyperlink>
          <w:r>
            <w:rPr>
              <w:rFonts w:eastAsia="Arial" w:cs="Arial"/>
              <w:b w:val="false"/>
              <w:i w:val="false"/>
              <w:caps w:val="false"/>
              <w:smallCaps w:val="false"/>
              <w:strike w:val="false"/>
              <w:dstrike w:val="false"/>
              <w:color w:val="000000"/>
              <w:position w:val="0"/>
              <w:sz w:val="22"/>
              <w:sz w:val="22"/>
              <w:szCs w:val="22"/>
              <w:u w:val="none"/>
              <w:shd w:fill="auto" w:val="clear"/>
              <w:vertAlign w:val="baseline"/>
            </w:rPr>
            <w:tab/>
            <w:t>6</w:t>
          </w:r>
        </w:p>
        <w:p>
          <w:pPr>
            <w:pStyle w:val="LOnormal"/>
            <w:pageBreakBefore w:val="false"/>
            <w:tabs>
              <w:tab w:val="clear" w:pos="720"/>
              <w:tab w:val="right" w:pos="9360" w:leader="none"/>
            </w:tabs>
            <w:spacing w:lineRule="auto" w:line="240" w:before="60" w:after="0"/>
            <w:ind w:left="720" w:hanging="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md5fhqwgg22e">
            <w:r>
              <w:rPr>
                <w:webHidden/>
                <w:rStyle w:val="Enlacedelndice"/>
                <w:rFonts w:eastAsia="Arial" w:cs="Arial"/>
                <w:b w:val="false"/>
                <w:i w:val="false"/>
                <w:caps w:val="false"/>
                <w:smallCaps w:val="false"/>
                <w:strike w:val="false"/>
                <w:dstrike w:val="false"/>
                <w:vanish w:val="false"/>
                <w:color w:val="000000"/>
                <w:position w:val="0"/>
                <w:sz w:val="22"/>
                <w:sz w:val="22"/>
                <w:szCs w:val="22"/>
                <w:u w:val="none"/>
                <w:shd w:fill="auto" w:val="clear"/>
                <w:vertAlign w:val="baseline"/>
              </w:rPr>
              <w:t>3.3.1. Definició de les tasques i subtasques en què dividirem el projecte</w:t>
            </w:r>
          </w:hyperlink>
          <w:r>
            <w:rPr>
              <w:rFonts w:eastAsia="Arial" w:cs="Arial"/>
              <w:b w:val="false"/>
              <w:i w:val="false"/>
              <w:caps w:val="false"/>
              <w:smallCaps w:val="false"/>
              <w:strike w:val="false"/>
              <w:dstrike w:val="false"/>
              <w:color w:val="000000"/>
              <w:position w:val="0"/>
              <w:sz w:val="22"/>
              <w:sz w:val="22"/>
              <w:szCs w:val="22"/>
              <w:u w:val="none"/>
              <w:shd w:fill="auto" w:val="clear"/>
              <w:vertAlign w:val="baseline"/>
            </w:rPr>
            <w:tab/>
            <w:t>6</w:t>
          </w:r>
        </w:p>
        <w:p>
          <w:pPr>
            <w:pStyle w:val="LOnormal"/>
            <w:pageBreakBefore w:val="false"/>
            <w:tabs>
              <w:tab w:val="clear" w:pos="720"/>
              <w:tab w:val="right" w:pos="9360" w:leader="none"/>
            </w:tabs>
            <w:spacing w:lineRule="auto" w:line="240" w:before="60" w:after="0"/>
            <w:ind w:left="720" w:hanging="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el6fvkeiv1v5">
            <w:r>
              <w:rPr>
                <w:webHidden/>
                <w:rStyle w:val="Enlacedelndice"/>
                <w:rFonts w:eastAsia="Arial" w:cs="Arial"/>
                <w:b w:val="false"/>
                <w:i w:val="false"/>
                <w:caps w:val="false"/>
                <w:smallCaps w:val="false"/>
                <w:strike w:val="false"/>
                <w:dstrike w:val="false"/>
                <w:vanish w:val="false"/>
                <w:color w:val="000000"/>
                <w:position w:val="0"/>
                <w:sz w:val="22"/>
                <w:sz w:val="22"/>
                <w:szCs w:val="22"/>
                <w:u w:val="none"/>
                <w:shd w:fill="auto" w:val="clear"/>
                <w:vertAlign w:val="baseline"/>
              </w:rPr>
              <w:t>3.3.2. Estimació del cost temporal de cadascuna de les tasques</w:t>
            </w:r>
          </w:hyperlink>
          <w:r>
            <w:rPr>
              <w:rFonts w:eastAsia="Arial" w:cs="Arial"/>
              <w:b w:val="false"/>
              <w:i w:val="false"/>
              <w:caps w:val="false"/>
              <w:smallCaps w:val="false"/>
              <w:strike w:val="false"/>
              <w:dstrike w:val="false"/>
              <w:color w:val="000000"/>
              <w:position w:val="0"/>
              <w:sz w:val="22"/>
              <w:sz w:val="22"/>
              <w:szCs w:val="22"/>
              <w:u w:val="none"/>
              <w:shd w:fill="auto" w:val="clear"/>
              <w:vertAlign w:val="baseline"/>
            </w:rPr>
            <w:tab/>
            <w:t>6</w:t>
          </w:r>
        </w:p>
        <w:p>
          <w:pPr>
            <w:pStyle w:val="LOnormal"/>
            <w:pageBreakBefore w:val="false"/>
            <w:tabs>
              <w:tab w:val="clear" w:pos="720"/>
              <w:tab w:val="right" w:pos="9360" w:leader="none"/>
            </w:tabs>
            <w:spacing w:lineRule="auto" w:line="240" w:before="60" w:after="0"/>
            <w:ind w:left="720" w:hanging="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972lv0ezbho5">
            <w:r>
              <w:rPr>
                <w:webHidden/>
                <w:rStyle w:val="Enlacedelndice"/>
                <w:rFonts w:eastAsia="Arial" w:cs="Arial"/>
                <w:b w:val="false"/>
                <w:i w:val="false"/>
                <w:caps w:val="false"/>
                <w:smallCaps w:val="false"/>
                <w:strike w:val="false"/>
                <w:dstrike w:val="false"/>
                <w:vanish w:val="false"/>
                <w:color w:val="000000"/>
                <w:position w:val="0"/>
                <w:sz w:val="22"/>
                <w:sz w:val="22"/>
                <w:szCs w:val="22"/>
                <w:u w:val="none"/>
                <w:shd w:fill="auto" w:val="clear"/>
                <w:vertAlign w:val="baseline"/>
              </w:rPr>
              <w:t>3.3.3. Estimació del cost econòmic</w:t>
            </w:r>
          </w:hyperlink>
          <w:r>
            <w:rPr>
              <w:rFonts w:eastAsia="Arial" w:cs="Arial"/>
              <w:b w:val="false"/>
              <w:i w:val="false"/>
              <w:caps w:val="false"/>
              <w:smallCaps w:val="false"/>
              <w:strike w:val="false"/>
              <w:dstrike w:val="false"/>
              <w:color w:val="000000"/>
              <w:position w:val="0"/>
              <w:sz w:val="22"/>
              <w:sz w:val="22"/>
              <w:szCs w:val="22"/>
              <w:u w:val="none"/>
              <w:shd w:fill="auto" w:val="clear"/>
              <w:vertAlign w:val="baseline"/>
            </w:rPr>
            <w:tab/>
            <w:t>6</w:t>
          </w:r>
        </w:p>
        <w:p>
          <w:pPr>
            <w:pStyle w:val="LOnormal"/>
            <w:pageBreakBefore w:val="false"/>
            <w:tabs>
              <w:tab w:val="clear" w:pos="720"/>
              <w:tab w:val="right" w:pos="9360" w:leader="none"/>
            </w:tabs>
            <w:spacing w:lineRule="auto" w:line="240" w:before="200" w:after="0"/>
            <w:ind w:left="0" w:hanging="0"/>
            <w:jc w:val="both"/>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yc8eif6pf8ip">
            <w:r>
              <w:rPr>
                <w:webHidden/>
                <w:rStyle w:val="Enlacedelndice"/>
                <w:rFonts w:eastAsia="Arial" w:cs="Arial"/>
                <w:b/>
                <w:i w:val="false"/>
                <w:caps w:val="false"/>
                <w:smallCaps w:val="false"/>
                <w:strike w:val="false"/>
                <w:dstrike w:val="false"/>
                <w:vanish w:val="false"/>
                <w:color w:val="000000"/>
                <w:position w:val="0"/>
                <w:sz w:val="22"/>
                <w:sz w:val="22"/>
                <w:szCs w:val="22"/>
                <w:u w:val="none"/>
                <w:shd w:fill="auto" w:val="clear"/>
                <w:vertAlign w:val="baseline"/>
              </w:rPr>
              <w:t>4. Desenvolupament de la solució</w:t>
            </w:r>
          </w:hyperlink>
          <w:ins w:id="2" w:author="Vicent Tarraso" w:date="2021-05-06T09:51:27Z">
            <w:r>
              <w:rPr>
                <w:rFonts w:eastAsia="Arial" w:cs="Arial"/>
                <w:b/>
                <w:i w:val="false"/>
                <w:caps w:val="false"/>
                <w:smallCaps w:val="false"/>
                <w:strike w:val="false"/>
                <w:dstrike w:val="false"/>
                <w:color w:val="000000"/>
                <w:position w:val="0"/>
                <w:sz w:val="22"/>
                <w:sz w:val="22"/>
                <w:szCs w:val="22"/>
                <w:u w:val="none"/>
                <w:shd w:fill="auto" w:val="clear"/>
                <w:vertAlign w:val="baseline"/>
              </w:rPr>
              <w:t xml:space="preserve"> en virtual</w:t>
            </w:r>
          </w:ins>
          <w:r>
            <w:rPr>
              <w:rFonts w:eastAsia="Arial" w:cs="Arial"/>
              <w:b/>
              <w:i w:val="false"/>
              <w:caps w:val="false"/>
              <w:smallCaps w:val="false"/>
              <w:strike w:val="false"/>
              <w:dstrike w:val="false"/>
              <w:color w:val="000000"/>
              <w:position w:val="0"/>
              <w:sz w:val="22"/>
              <w:sz w:val="22"/>
              <w:szCs w:val="22"/>
              <w:u w:val="none"/>
              <w:shd w:fill="auto" w:val="clear"/>
              <w:vertAlign w:val="baseline"/>
            </w:rPr>
            <w:tab/>
            <w:t>7</w:t>
          </w:r>
        </w:p>
        <w:p>
          <w:pPr>
            <w:pStyle w:val="LOnormal"/>
            <w:pageBreakBefore w:val="false"/>
            <w:tabs>
              <w:tab w:val="clear" w:pos="720"/>
              <w:tab w:val="right" w:pos="9360" w:leader="none"/>
            </w:tabs>
            <w:spacing w:lineRule="auto" w:line="240" w:before="60" w:after="0"/>
            <w:ind w:left="360" w:hanging="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nnt51jmrfma2">
            <w:r>
              <w:rPr>
                <w:webHidden/>
                <w:rStyle w:val="Enlacedelndice"/>
                <w:rFonts w:eastAsia="Arial" w:cs="Arial"/>
                <w:b w:val="false"/>
                <w:i w:val="false"/>
                <w:caps w:val="false"/>
                <w:smallCaps w:val="false"/>
                <w:strike w:val="false"/>
                <w:dstrike w:val="false"/>
                <w:vanish w:val="false"/>
                <w:color w:val="000000"/>
                <w:position w:val="0"/>
                <w:sz w:val="22"/>
                <w:sz w:val="22"/>
                <w:szCs w:val="22"/>
                <w:u w:val="none"/>
                <w:shd w:fill="auto" w:val="clear"/>
                <w:vertAlign w:val="baseline"/>
              </w:rPr>
              <w:t>4.1. Dotació de recursos</w:t>
            </w:r>
          </w:hyperlink>
          <w:r>
            <w:rPr>
              <w:rFonts w:eastAsia="Arial" w:cs="Arial"/>
              <w:b w:val="false"/>
              <w:i w:val="false"/>
              <w:caps w:val="false"/>
              <w:smallCaps w:val="false"/>
              <w:strike w:val="false"/>
              <w:dstrike w:val="false"/>
              <w:color w:val="000000"/>
              <w:position w:val="0"/>
              <w:sz w:val="22"/>
              <w:sz w:val="22"/>
              <w:szCs w:val="22"/>
              <w:u w:val="none"/>
              <w:shd w:fill="auto" w:val="clear"/>
              <w:vertAlign w:val="baseline"/>
            </w:rPr>
            <w:tab/>
            <w:t>7</w:t>
          </w:r>
        </w:p>
        <w:p>
          <w:pPr>
            <w:pStyle w:val="LOnormal"/>
            <w:pageBreakBefore w:val="false"/>
            <w:tabs>
              <w:tab w:val="clear" w:pos="720"/>
              <w:tab w:val="right" w:pos="9360" w:leader="none"/>
            </w:tabs>
            <w:spacing w:lineRule="auto" w:line="240" w:before="60" w:after="0"/>
            <w:ind w:left="360" w:hanging="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ej1wea8pmewd">
            <w:r>
              <w:rPr>
                <w:webHidden/>
                <w:rStyle w:val="Enlacedelndice"/>
                <w:rFonts w:eastAsia="Arial" w:cs="Arial"/>
                <w:b w:val="false"/>
                <w:i w:val="false"/>
                <w:caps w:val="false"/>
                <w:smallCaps w:val="false"/>
                <w:strike w:val="false"/>
                <w:dstrike w:val="false"/>
                <w:vanish w:val="false"/>
                <w:color w:val="000000"/>
                <w:position w:val="0"/>
                <w:sz w:val="22"/>
                <w:sz w:val="22"/>
                <w:szCs w:val="22"/>
                <w:u w:val="none"/>
                <w:shd w:fill="auto" w:val="clear"/>
                <w:vertAlign w:val="baseline"/>
              </w:rPr>
              <w:t>4.2. Configuració i/o desenvolupament del sistema</w:t>
            </w:r>
          </w:hyperlink>
          <w:r>
            <w:rPr>
              <w:rFonts w:eastAsia="Arial" w:cs="Arial"/>
              <w:b w:val="false"/>
              <w:i w:val="false"/>
              <w:caps w:val="false"/>
              <w:smallCaps w:val="false"/>
              <w:strike w:val="false"/>
              <w:dstrike w:val="false"/>
              <w:color w:val="000000"/>
              <w:position w:val="0"/>
              <w:sz w:val="22"/>
              <w:sz w:val="22"/>
              <w:szCs w:val="22"/>
              <w:u w:val="none"/>
              <w:shd w:fill="auto" w:val="clear"/>
              <w:vertAlign w:val="baseline"/>
            </w:rPr>
            <w:tab/>
            <w:t>7</w:t>
          </w:r>
        </w:p>
        <w:p>
          <w:pPr>
            <w:pStyle w:val="LOnormal"/>
            <w:pageBreakBefore w:val="false"/>
            <w:tabs>
              <w:tab w:val="clear" w:pos="720"/>
              <w:tab w:val="right" w:pos="9360" w:leader="none"/>
            </w:tabs>
            <w:spacing w:lineRule="auto" w:line="240" w:before="60" w:after="0"/>
            <w:ind w:left="360" w:hanging="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rgrif7ertexy">
            <w:r>
              <w:rPr>
                <w:webHidden/>
                <w:rStyle w:val="Enlacedelndice"/>
                <w:rFonts w:eastAsia="Arial" w:cs="Arial"/>
                <w:b w:val="false"/>
                <w:i w:val="false"/>
                <w:caps w:val="false"/>
                <w:smallCaps w:val="false"/>
                <w:strike w:val="false"/>
                <w:dstrike w:val="false"/>
                <w:vanish w:val="false"/>
                <w:color w:val="000000"/>
                <w:position w:val="0"/>
                <w:sz w:val="22"/>
                <w:sz w:val="22"/>
                <w:szCs w:val="22"/>
                <w:u w:val="none"/>
                <w:shd w:fill="auto" w:val="clear"/>
                <w:vertAlign w:val="baseline"/>
              </w:rPr>
              <w:t>4.3.  Avaluació del sistema</w:t>
            </w:r>
          </w:hyperlink>
          <w:r>
            <w:rPr>
              <w:rFonts w:eastAsia="Arial" w:cs="Arial"/>
              <w:b w:val="false"/>
              <w:i w:val="false"/>
              <w:caps w:val="false"/>
              <w:smallCaps w:val="false"/>
              <w:strike w:val="false"/>
              <w:dstrike w:val="false"/>
              <w:color w:val="000000"/>
              <w:position w:val="0"/>
              <w:sz w:val="22"/>
              <w:sz w:val="22"/>
              <w:szCs w:val="22"/>
              <w:u w:val="none"/>
              <w:shd w:fill="auto" w:val="clear"/>
              <w:vertAlign w:val="baseline"/>
            </w:rPr>
            <w:tab/>
            <w:t>7</w:t>
          </w:r>
        </w:p>
        <w:p>
          <w:pPr>
            <w:pStyle w:val="LOnormal"/>
            <w:pageBreakBefore w:val="false"/>
            <w:tabs>
              <w:tab w:val="clear" w:pos="720"/>
              <w:tab w:val="right" w:pos="9360" w:leader="none"/>
            </w:tabs>
            <w:spacing w:lineRule="auto" w:line="240" w:before="200" w:after="0"/>
            <w:ind w:left="0" w:hanging="0"/>
            <w:jc w:val="both"/>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u85fsxpyasuy">
            <w:r>
              <w:rPr>
                <w:webHidden/>
                <w:rStyle w:val="Enlacedelndice"/>
                <w:rFonts w:eastAsia="Arial" w:cs="Arial"/>
                <w:b/>
                <w:i w:val="false"/>
                <w:caps w:val="false"/>
                <w:smallCaps w:val="false"/>
                <w:strike w:val="false"/>
                <w:dstrike w:val="false"/>
                <w:vanish w:val="false"/>
                <w:color w:val="000000"/>
                <w:position w:val="0"/>
                <w:sz w:val="22"/>
                <w:sz w:val="22"/>
                <w:szCs w:val="22"/>
                <w:u w:val="none"/>
                <w:shd w:fill="auto" w:val="clear"/>
                <w:vertAlign w:val="baseline"/>
              </w:rPr>
              <w:t>5. Implantació de la solució</w:t>
            </w:r>
          </w:hyperlink>
          <w:ins w:id="3" w:author="Vicent Tarraso" w:date="2021-05-06T09:51:54Z">
            <w:r>
              <w:rPr>
                <w:rFonts w:eastAsia="Arial" w:cs="Arial"/>
                <w:b/>
                <w:i w:val="false"/>
                <w:caps w:val="false"/>
                <w:smallCaps w:val="false"/>
                <w:strike w:val="false"/>
                <w:dstrike w:val="false"/>
                <w:color w:val="000000"/>
                <w:position w:val="0"/>
                <w:sz w:val="22"/>
                <w:sz w:val="22"/>
                <w:szCs w:val="22"/>
                <w:u w:val="none"/>
                <w:shd w:fill="auto" w:val="clear"/>
                <w:vertAlign w:val="baseline"/>
              </w:rPr>
              <w:t xml:space="preserve"> en real</w:t>
            </w:r>
          </w:ins>
          <w:r>
            <w:rPr>
              <w:rFonts w:eastAsia="Arial" w:cs="Arial"/>
              <w:b/>
              <w:i w:val="false"/>
              <w:caps w:val="false"/>
              <w:smallCaps w:val="false"/>
              <w:strike w:val="false"/>
              <w:dstrike w:val="false"/>
              <w:color w:val="000000"/>
              <w:position w:val="0"/>
              <w:sz w:val="22"/>
              <w:sz w:val="22"/>
              <w:szCs w:val="22"/>
              <w:u w:val="none"/>
              <w:shd w:fill="auto" w:val="clear"/>
              <w:vertAlign w:val="baseline"/>
            </w:rPr>
            <w:tab/>
            <w:t>8</w:t>
          </w:r>
        </w:p>
        <w:p>
          <w:pPr>
            <w:pStyle w:val="LOnormal"/>
            <w:pageBreakBefore w:val="false"/>
            <w:tabs>
              <w:tab w:val="clear" w:pos="720"/>
              <w:tab w:val="right" w:pos="9360" w:leader="none"/>
            </w:tabs>
            <w:spacing w:lineRule="auto" w:line="240" w:before="60" w:after="0"/>
            <w:ind w:left="360" w:hanging="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iangrbvkucf">
            <w:r>
              <w:rPr>
                <w:webHidden/>
                <w:rStyle w:val="Enlacedelndice"/>
                <w:rFonts w:eastAsia="Arial" w:cs="Arial"/>
                <w:b w:val="false"/>
                <w:i w:val="false"/>
                <w:caps w:val="false"/>
                <w:smallCaps w:val="false"/>
                <w:strike w:val="false"/>
                <w:dstrike w:val="false"/>
                <w:vanish w:val="false"/>
                <w:color w:val="000000"/>
                <w:position w:val="0"/>
                <w:sz w:val="22"/>
                <w:sz w:val="22"/>
                <w:szCs w:val="22"/>
                <w:u w:val="none"/>
                <w:shd w:fill="auto" w:val="clear"/>
                <w:vertAlign w:val="baseline"/>
              </w:rPr>
              <w:t>5.1. Definir les fases d'implantació/migració</w:t>
            </w:r>
          </w:hyperlink>
          <w:r>
            <w:rPr>
              <w:rFonts w:eastAsia="Arial" w:cs="Arial"/>
              <w:b w:val="false"/>
              <w:i w:val="false"/>
              <w:caps w:val="false"/>
              <w:smallCaps w:val="false"/>
              <w:strike w:val="false"/>
              <w:dstrike w:val="false"/>
              <w:color w:val="000000"/>
              <w:position w:val="0"/>
              <w:sz w:val="22"/>
              <w:sz w:val="22"/>
              <w:szCs w:val="22"/>
              <w:u w:val="none"/>
              <w:shd w:fill="auto" w:val="clear"/>
              <w:vertAlign w:val="baseline"/>
            </w:rPr>
            <w:tab/>
            <w:t>8</w:t>
          </w:r>
        </w:p>
        <w:p>
          <w:pPr>
            <w:pStyle w:val="LOnormal"/>
            <w:pageBreakBefore w:val="false"/>
            <w:tabs>
              <w:tab w:val="clear" w:pos="720"/>
              <w:tab w:val="right" w:pos="9360" w:leader="none"/>
            </w:tabs>
            <w:spacing w:lineRule="auto" w:line="240" w:before="60" w:after="0"/>
            <w:ind w:left="360" w:hanging="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k03ox6nrytmf">
            <w:r>
              <w:rPr>
                <w:webHidden/>
                <w:rStyle w:val="Enlacedelndice"/>
                <w:rFonts w:eastAsia="Arial" w:cs="Arial"/>
                <w:b w:val="false"/>
                <w:i w:val="false"/>
                <w:caps w:val="false"/>
                <w:smallCaps w:val="false"/>
                <w:strike w:val="false"/>
                <w:dstrike w:val="false"/>
                <w:vanish w:val="false"/>
                <w:color w:val="000000"/>
                <w:position w:val="0"/>
                <w:sz w:val="22"/>
                <w:sz w:val="22"/>
                <w:szCs w:val="22"/>
                <w:u w:val="none"/>
                <w:shd w:fill="auto" w:val="clear"/>
                <w:vertAlign w:val="baseline"/>
              </w:rPr>
              <w:t>5.2. Inventari de maquinari i programari</w:t>
            </w:r>
          </w:hyperlink>
          <w:r>
            <w:rPr>
              <w:rFonts w:eastAsia="Arial" w:cs="Arial"/>
              <w:b w:val="false"/>
              <w:i w:val="false"/>
              <w:caps w:val="false"/>
              <w:smallCaps w:val="false"/>
              <w:strike w:val="false"/>
              <w:dstrike w:val="false"/>
              <w:color w:val="000000"/>
              <w:position w:val="0"/>
              <w:sz w:val="22"/>
              <w:sz w:val="22"/>
              <w:szCs w:val="22"/>
              <w:u w:val="none"/>
              <w:shd w:fill="auto" w:val="clear"/>
              <w:vertAlign w:val="baseline"/>
            </w:rPr>
            <w:tab/>
            <w:t>8</w:t>
          </w:r>
        </w:p>
        <w:p>
          <w:pPr>
            <w:pStyle w:val="LOnormal"/>
            <w:pageBreakBefore w:val="false"/>
            <w:tabs>
              <w:tab w:val="clear" w:pos="720"/>
              <w:tab w:val="right" w:pos="9360" w:leader="none"/>
            </w:tabs>
            <w:spacing w:lineRule="auto" w:line="240" w:before="60" w:after="0"/>
            <w:ind w:left="360" w:hanging="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lg2ri7mnis1a">
            <w:r>
              <w:rPr>
                <w:webHidden/>
                <w:rStyle w:val="Enlacedelndice"/>
                <w:rFonts w:eastAsia="Arial" w:cs="Arial"/>
                <w:b w:val="false"/>
                <w:i w:val="false"/>
                <w:caps w:val="false"/>
                <w:smallCaps w:val="false"/>
                <w:strike w:val="false"/>
                <w:dstrike w:val="false"/>
                <w:vanish w:val="false"/>
                <w:color w:val="000000"/>
                <w:position w:val="0"/>
                <w:sz w:val="22"/>
                <w:sz w:val="22"/>
                <w:szCs w:val="22"/>
                <w:u w:val="none"/>
                <w:shd w:fill="auto" w:val="clear"/>
                <w:vertAlign w:val="baseline"/>
              </w:rPr>
              <w:t>5.3. Diagrames de xarxa i estructura</w:t>
            </w:r>
          </w:hyperlink>
          <w:r>
            <w:rPr>
              <w:rFonts w:eastAsia="Arial" w:cs="Arial"/>
              <w:b w:val="false"/>
              <w:i w:val="false"/>
              <w:caps w:val="false"/>
              <w:smallCaps w:val="false"/>
              <w:strike w:val="false"/>
              <w:dstrike w:val="false"/>
              <w:color w:val="000000"/>
              <w:position w:val="0"/>
              <w:sz w:val="22"/>
              <w:sz w:val="22"/>
              <w:szCs w:val="22"/>
              <w:u w:val="none"/>
              <w:shd w:fill="auto" w:val="clear"/>
              <w:vertAlign w:val="baseline"/>
            </w:rPr>
            <w:tab/>
            <w:t>8</w:t>
          </w:r>
        </w:p>
        <w:p>
          <w:pPr>
            <w:pStyle w:val="LOnormal"/>
            <w:pageBreakBefore w:val="false"/>
            <w:tabs>
              <w:tab w:val="clear" w:pos="720"/>
              <w:tab w:val="right" w:pos="9360" w:leader="none"/>
            </w:tabs>
            <w:spacing w:lineRule="auto" w:line="240" w:before="60" w:after="0"/>
            <w:ind w:left="360" w:hanging="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imtrhmggci4e">
            <w:r>
              <w:rPr>
                <w:webHidden/>
                <w:rStyle w:val="Enlacedelndice"/>
                <w:rFonts w:eastAsia="Arial" w:cs="Arial"/>
                <w:b w:val="false"/>
                <w:i w:val="false"/>
                <w:caps w:val="false"/>
                <w:smallCaps w:val="false"/>
                <w:strike w:val="false"/>
                <w:dstrike w:val="false"/>
                <w:vanish w:val="false"/>
                <w:color w:val="000000"/>
                <w:position w:val="0"/>
                <w:sz w:val="22"/>
                <w:sz w:val="22"/>
                <w:szCs w:val="22"/>
                <w:u w:val="none"/>
                <w:shd w:fill="auto" w:val="clear"/>
                <w:vertAlign w:val="baseline"/>
              </w:rPr>
              <w:t>5.4. Migració/Implantació de serveis</w:t>
            </w:r>
          </w:hyperlink>
          <w:r>
            <w:rPr>
              <w:rFonts w:eastAsia="Arial" w:cs="Arial"/>
              <w:b w:val="false"/>
              <w:i w:val="false"/>
              <w:caps w:val="false"/>
              <w:smallCaps w:val="false"/>
              <w:strike w:val="false"/>
              <w:dstrike w:val="false"/>
              <w:color w:val="000000"/>
              <w:position w:val="0"/>
              <w:sz w:val="22"/>
              <w:sz w:val="22"/>
              <w:szCs w:val="22"/>
              <w:u w:val="none"/>
              <w:shd w:fill="auto" w:val="clear"/>
              <w:vertAlign w:val="baseline"/>
            </w:rPr>
            <w:tab/>
            <w:t>8</w:t>
          </w:r>
        </w:p>
        <w:p>
          <w:pPr>
            <w:pStyle w:val="LOnormal"/>
            <w:pageBreakBefore w:val="false"/>
            <w:tabs>
              <w:tab w:val="clear" w:pos="720"/>
              <w:tab w:val="right" w:pos="9360" w:leader="none"/>
            </w:tabs>
            <w:spacing w:lineRule="auto" w:line="240" w:before="60" w:after="0"/>
            <w:ind w:left="360" w:hanging="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f3fdap7b61od">
            <w:r>
              <w:rPr>
                <w:webHidden/>
                <w:rStyle w:val="Enlacedelndice"/>
                <w:rFonts w:eastAsia="Arial" w:cs="Arial"/>
                <w:b w:val="false"/>
                <w:i w:val="false"/>
                <w:caps w:val="false"/>
                <w:smallCaps w:val="false"/>
                <w:strike w:val="false"/>
                <w:dstrike w:val="false"/>
                <w:vanish w:val="false"/>
                <w:color w:val="000000"/>
                <w:position w:val="0"/>
                <w:sz w:val="22"/>
                <w:sz w:val="22"/>
                <w:szCs w:val="22"/>
                <w:u w:val="none"/>
                <w:shd w:fill="auto" w:val="clear"/>
                <w:vertAlign w:val="baseline"/>
              </w:rPr>
              <w:t>5.5. Formació, comunicació i suport a l'usuari</w:t>
            </w:r>
          </w:hyperlink>
          <w:r>
            <w:rPr>
              <w:rFonts w:eastAsia="Arial" w:cs="Arial"/>
              <w:b w:val="false"/>
              <w:i w:val="false"/>
              <w:caps w:val="false"/>
              <w:smallCaps w:val="false"/>
              <w:strike w:val="false"/>
              <w:dstrike w:val="false"/>
              <w:color w:val="000000"/>
              <w:position w:val="0"/>
              <w:sz w:val="22"/>
              <w:sz w:val="22"/>
              <w:szCs w:val="22"/>
              <w:u w:val="none"/>
              <w:shd w:fill="auto" w:val="clear"/>
              <w:vertAlign w:val="baseline"/>
            </w:rPr>
            <w:tab/>
            <w:t>8</w:t>
          </w:r>
        </w:p>
        <w:p>
          <w:pPr>
            <w:pStyle w:val="LOnormal"/>
            <w:pageBreakBefore w:val="false"/>
            <w:tabs>
              <w:tab w:val="clear" w:pos="720"/>
              <w:tab w:val="right" w:pos="9360" w:leader="none"/>
            </w:tabs>
            <w:spacing w:lineRule="auto" w:line="240" w:before="60" w:after="0"/>
            <w:ind w:left="360" w:hanging="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fuamsamsu8tg">
            <w:r>
              <w:rPr>
                <w:webHidden/>
                <w:rStyle w:val="Enlacedelndice"/>
                <w:rFonts w:eastAsia="Arial" w:cs="Arial"/>
                <w:b w:val="false"/>
                <w:i w:val="false"/>
                <w:caps w:val="false"/>
                <w:smallCaps w:val="false"/>
                <w:strike w:val="false"/>
                <w:dstrike w:val="false"/>
                <w:vanish w:val="false"/>
                <w:color w:val="000000"/>
                <w:position w:val="0"/>
                <w:sz w:val="22"/>
                <w:sz w:val="22"/>
                <w:szCs w:val="22"/>
                <w:u w:val="none"/>
                <w:shd w:fill="auto" w:val="clear"/>
                <w:vertAlign w:val="baseline"/>
              </w:rPr>
              <w:t>5.6. Calendari d'execució</w:t>
            </w:r>
          </w:hyperlink>
          <w:r>
            <w:rPr>
              <w:rFonts w:eastAsia="Arial" w:cs="Arial"/>
              <w:b w:val="false"/>
              <w:i w:val="false"/>
              <w:caps w:val="false"/>
              <w:smallCaps w:val="false"/>
              <w:strike w:val="false"/>
              <w:dstrike w:val="false"/>
              <w:color w:val="000000"/>
              <w:position w:val="0"/>
              <w:sz w:val="22"/>
              <w:sz w:val="22"/>
              <w:szCs w:val="22"/>
              <w:u w:val="none"/>
              <w:shd w:fill="auto" w:val="clear"/>
              <w:vertAlign w:val="baseline"/>
            </w:rPr>
            <w:tab/>
            <w:t>8</w:t>
          </w:r>
        </w:p>
        <w:p>
          <w:pPr>
            <w:pStyle w:val="LOnormal"/>
            <w:pageBreakBefore w:val="false"/>
            <w:tabs>
              <w:tab w:val="clear" w:pos="720"/>
              <w:tab w:val="right" w:pos="9360" w:leader="none"/>
            </w:tabs>
            <w:spacing w:lineRule="auto" w:line="240" w:before="200" w:after="80"/>
            <w:ind w:left="0" w:hanging="0"/>
            <w:jc w:val="both"/>
            <w:rPr>
              <w:rFonts w:ascii="Arial" w:hAnsi="Arial" w:eastAsia="Arial" w:cs="Arial"/>
              <w:b/>
              <w:b/>
              <w:i w:val="false"/>
              <w:i w:val="false"/>
              <w:caps w:val="false"/>
              <w:smallCaps w:val="false"/>
              <w:strike w:val="false"/>
              <w:dstrike w:val="false"/>
              <w:color w:val="000000"/>
              <w:position w:val="0"/>
              <w:sz w:val="22"/>
              <w:sz w:val="22"/>
              <w:szCs w:val="22"/>
              <w:u w:val="none"/>
              <w:vertAlign w:val="baseline"/>
            </w:rPr>
          </w:pPr>
          <w:hyperlink w:anchor="_gzqx3lklsrl3">
            <w:r>
              <w:rPr>
                <w:webHidden/>
                <w:rStyle w:val="Enlacedelndice"/>
                <w:rFonts w:eastAsia="Arial" w:cs="Arial"/>
                <w:b/>
                <w:i w:val="false"/>
                <w:caps w:val="false"/>
                <w:smallCaps w:val="false"/>
                <w:strike w:val="false"/>
                <w:dstrike w:val="false"/>
                <w:vanish w:val="false"/>
                <w:color w:val="000000"/>
                <w:position w:val="0"/>
                <w:sz w:val="22"/>
                <w:sz w:val="22"/>
                <w:szCs w:val="22"/>
                <w:u w:val="none"/>
                <w:shd w:fill="auto" w:val="clear"/>
                <w:vertAlign w:val="baseline"/>
              </w:rPr>
              <w:t>6. Conclusions i treballs futurs</w:t>
            </w:r>
          </w:hyperlink>
          <w:r>
            <w:rPr>
              <w:rFonts w:eastAsia="Arial" w:cs="Arial"/>
              <w:b/>
              <w:i w:val="false"/>
              <w:caps w:val="false"/>
              <w:smallCaps w:val="false"/>
              <w:strike w:val="false"/>
              <w:dstrike w:val="false"/>
              <w:color w:val="000000"/>
              <w:position w:val="0"/>
              <w:sz w:val="22"/>
              <w:sz w:val="22"/>
              <w:szCs w:val="22"/>
              <w:u w:val="none"/>
              <w:shd w:fill="auto" w:val="clear"/>
              <w:vertAlign w:val="baseline"/>
            </w:rPr>
            <w:tab/>
            <w:t>8</w:t>
          </w:r>
          <w:r>
            <w:rPr>
              <w:smallCaps w:val="false"/>
              <w:caps w:val="false"/>
              <w:dstrike w:val="false"/>
              <w:strike w:val="false"/>
              <w:vertAlign w:val="baseline"/>
              <w:position w:val="0"/>
              <w:sz w:val="22"/>
              <w:sz w:val="22"/>
              <w:i w:val="false"/>
              <w:u w:val="none"/>
              <w:b/>
              <w:shd w:fill="auto" w:val="clear"/>
              <w:szCs w:val="22"/>
              <w:rFonts w:eastAsia="Arial" w:cs="Arial"/>
              <w:color w:val="000000"/>
            </w:rPr>
            <w:fldChar w:fldCharType="end"/>
          </w:r>
        </w:p>
      </w:sdtContent>
    </w:sdt>
    <w:p>
      <w:pPr>
        <w:pStyle w:val="LOnormal"/>
        <w:pageBreakBefore w:val="false"/>
        <w:jc w:val="both"/>
        <w:rPr/>
      </w:pPr>
      <w:r>
        <w:rPr/>
      </w:r>
    </w:p>
    <w:p>
      <w:pPr>
        <w:pStyle w:val="LOnormal"/>
        <w:pageBreakBefore w:val="false"/>
        <w:widowControl w:val="false"/>
        <w:spacing w:lineRule="auto" w:line="240" w:before="62" w:after="0"/>
        <w:ind w:right="5" w:hanging="0"/>
        <w:jc w:val="both"/>
        <w:rPr/>
      </w:pPr>
      <w:r>
        <w:rPr/>
      </w:r>
    </w:p>
    <w:p>
      <w:pPr>
        <w:pStyle w:val="LOnormal"/>
        <w:pageBreakBefore w:val="false"/>
        <w:widowControl w:val="false"/>
        <w:spacing w:lineRule="auto" w:line="240" w:before="62" w:after="0"/>
        <w:ind w:right="5" w:hanging="0"/>
        <w:jc w:val="both"/>
        <w:rPr/>
      </w:pPr>
      <w:r>
        <w:rPr/>
      </w:r>
    </w:p>
    <w:p>
      <w:pPr>
        <w:pStyle w:val="LOnormal"/>
        <w:pageBreakBefore w:val="false"/>
        <w:widowControl w:val="false"/>
        <w:spacing w:lineRule="auto" w:line="240" w:before="62" w:after="0"/>
        <w:ind w:right="5" w:hanging="0"/>
        <w:jc w:val="both"/>
        <w:rPr/>
      </w:pPr>
      <w:r>
        <w:rPr/>
      </w:r>
    </w:p>
    <w:p>
      <w:pPr>
        <w:pStyle w:val="Ttulo1"/>
        <w:pageBreakBefore w:val="false"/>
        <w:widowControl w:val="false"/>
        <w:spacing w:lineRule="auto" w:line="240" w:before="62" w:after="120"/>
        <w:ind w:right="5" w:hanging="0"/>
        <w:jc w:val="both"/>
        <w:rPr/>
      </w:pPr>
      <w:bookmarkStart w:id="4" w:name="_u50rgliq5u30"/>
      <w:bookmarkEnd w:id="4"/>
      <w:r>
        <w:rPr/>
        <w:t>1. Introducció/Marc del projecte</w:t>
      </w:r>
    </w:p>
    <w:p>
      <w:pPr>
        <w:pStyle w:val="Ttulo2"/>
        <w:pageBreakBefore w:val="false"/>
        <w:widowControl w:val="false"/>
        <w:spacing w:lineRule="auto" w:line="240" w:before="62" w:after="80"/>
        <w:ind w:right="5" w:hanging="0"/>
        <w:jc w:val="both"/>
        <w:rPr/>
      </w:pPr>
      <w:bookmarkStart w:id="5" w:name="_hhlh0wv9ltf"/>
      <w:bookmarkEnd w:id="5"/>
      <w:r>
        <w:rPr/>
        <w:t>1.1. Descripció del projecte</w:t>
      </w:r>
    </w:p>
    <w:p>
      <w:pPr>
        <w:pStyle w:val="LOnormal"/>
        <w:keepNext w:val="false"/>
        <w:keepLines w:val="false"/>
        <w:pageBreakBefore w:val="false"/>
        <w:widowControl w:val="false"/>
        <w:shd w:val="clear" w:fill="auto"/>
        <w:spacing w:lineRule="auto" w:line="276" w:before="62" w:after="0"/>
        <w:ind w:left="0" w:right="5" w:hanging="0"/>
        <w:jc w:val="both"/>
        <w:rPr/>
      </w:pPr>
      <w:r>
        <w:rPr/>
        <w:t>Aci farem una descripció del projecte, de manera més detallada del què hem fet al resum.</w:t>
      </w:r>
    </w:p>
    <w:p>
      <w:pPr>
        <w:pStyle w:val="LOnormal"/>
        <w:keepNext w:val="false"/>
        <w:keepLines w:val="false"/>
        <w:pageBreakBefore w:val="false"/>
        <w:widowControl w:val="false"/>
        <w:shd w:val="clear" w:fill="auto"/>
        <w:spacing w:lineRule="auto" w:line="276" w:before="62" w:after="0"/>
        <w:ind w:left="0" w:right="5" w:hanging="0"/>
        <w:jc w:val="both"/>
        <w:rPr/>
      </w:pPr>
      <w:r>
        <w:rPr/>
      </w:r>
    </w:p>
    <w:p>
      <w:pPr>
        <w:pStyle w:val="Ttulo2"/>
        <w:pageBreakBefore w:val="false"/>
        <w:widowControl w:val="false"/>
        <w:spacing w:lineRule="auto" w:line="240" w:before="62" w:after="80"/>
        <w:ind w:right="5" w:hanging="0"/>
        <w:jc w:val="both"/>
        <w:rPr/>
      </w:pPr>
      <w:bookmarkStart w:id="6" w:name="_9f4m2ib32ag3"/>
      <w:bookmarkEnd w:id="6"/>
      <w:r>
        <w:rPr/>
        <w:t>1.2. Objectius</w:t>
      </w:r>
    </w:p>
    <w:p>
      <w:pPr>
        <w:pStyle w:val="LOnormal"/>
        <w:keepNext w:val="false"/>
        <w:keepLines w:val="false"/>
        <w:pageBreakBefore w:val="false"/>
        <w:widowControl w:val="false"/>
        <w:shd w:val="clear" w:fill="auto"/>
        <w:spacing w:lineRule="auto" w:line="276" w:before="62" w:after="0"/>
        <w:ind w:left="0" w:right="5" w:hanging="0"/>
        <w:jc w:val="both"/>
        <w:rPr/>
      </w:pPr>
      <w:r>
        <w:rPr/>
        <w:t>Enumerarem els diferents objectius del projecte, és a dir, què pretenem aconseguir amb ell. Recordeu que sempre han de començar amb un verb en infinitiu.</w:t>
      </w:r>
    </w:p>
    <w:p>
      <w:pPr>
        <w:pStyle w:val="LOnormal"/>
        <w:keepNext w:val="false"/>
        <w:keepLines w:val="false"/>
        <w:pageBreakBefore w:val="false"/>
        <w:widowControl w:val="false"/>
        <w:shd w:val="clear" w:fill="auto"/>
        <w:spacing w:lineRule="auto" w:line="276" w:before="62" w:after="0"/>
        <w:ind w:left="0" w:right="5" w:hanging="0"/>
        <w:jc w:val="both"/>
        <w:rPr/>
      </w:pPr>
      <w:r>
        <w:rPr/>
      </w:r>
    </w:p>
    <w:p>
      <w:pPr>
        <w:pStyle w:val="Ttulo2"/>
        <w:pageBreakBefore w:val="false"/>
        <w:widowControl w:val="false"/>
        <w:spacing w:lineRule="auto" w:line="240" w:before="62" w:after="80"/>
        <w:ind w:right="5" w:hanging="0"/>
        <w:jc w:val="both"/>
        <w:rPr/>
      </w:pPr>
      <w:bookmarkStart w:id="7" w:name="_j1kxce1eev"/>
      <w:bookmarkEnd w:id="7"/>
      <w:r>
        <w:rPr/>
        <w:t>1.3. Tipus de projecte</w:t>
      </w:r>
    </w:p>
    <w:p>
      <w:pPr>
        <w:pStyle w:val="LOnormal"/>
        <w:keepNext w:val="false"/>
        <w:keepLines w:val="false"/>
        <w:pageBreakBefore w:val="false"/>
        <w:widowControl w:val="false"/>
        <w:shd w:val="clear" w:fill="auto"/>
        <w:spacing w:lineRule="auto" w:line="276" w:before="62" w:after="0"/>
        <w:ind w:left="0" w:right="5" w:hanging="0"/>
        <w:jc w:val="both"/>
        <w:rPr/>
      </w:pPr>
      <w:r>
        <w:rPr/>
        <w:t>Indicarem el tipus de projecte segons l’àmbit (intern o extern) i els requeriments (de programari, d’infrastructura, de migració…)</w:t>
      </w:r>
    </w:p>
    <w:p>
      <w:pPr>
        <w:pStyle w:val="LOnormal"/>
        <w:keepNext w:val="false"/>
        <w:keepLines w:val="false"/>
        <w:pageBreakBefore w:val="false"/>
        <w:widowControl w:val="false"/>
        <w:shd w:val="clear" w:fill="auto"/>
        <w:spacing w:lineRule="auto" w:line="276" w:before="62" w:after="0"/>
        <w:ind w:left="0" w:right="5" w:hanging="0"/>
        <w:jc w:val="both"/>
        <w:rPr/>
      </w:pPr>
      <w:r>
        <w:rPr/>
      </w:r>
    </w:p>
    <w:p>
      <w:pPr>
        <w:pStyle w:val="Ttulo2"/>
        <w:pageBreakBefore w:val="false"/>
        <w:widowControl w:val="false"/>
        <w:spacing w:lineRule="auto" w:line="240" w:before="62" w:after="80"/>
        <w:ind w:right="5" w:hanging="0"/>
        <w:jc w:val="both"/>
        <w:rPr/>
      </w:pPr>
      <w:bookmarkStart w:id="8" w:name="_gq1kq5gw19yn"/>
      <w:bookmarkEnd w:id="8"/>
      <w:r>
        <w:rPr/>
        <w:t>1.4. Orientacions per al desenvolupament i recursos</w:t>
      </w:r>
    </w:p>
    <w:p>
      <w:pPr>
        <w:pStyle w:val="LOnormal"/>
        <w:keepNext w:val="false"/>
        <w:keepLines w:val="false"/>
        <w:pageBreakBefore w:val="false"/>
        <w:widowControl w:val="false"/>
        <w:shd w:val="clear" w:fill="auto"/>
        <w:spacing w:lineRule="auto" w:line="276" w:before="62" w:after="0"/>
        <w:ind w:left="0" w:right="5" w:hanging="0"/>
        <w:jc w:val="both"/>
        <w:rPr/>
      </w:pPr>
      <w:r>
        <w:rPr/>
        <w:t>Aci explicarem les diferents orientacions per al desenvolupament que hem anat seguint, així com els recursos tant bibliogràfics com web hem tingut com a punt de partida, altres projectes, etc.</w:t>
      </w:r>
    </w:p>
    <w:p>
      <w:pPr>
        <w:pStyle w:val="LOnormal"/>
        <w:keepNext w:val="false"/>
        <w:keepLines w:val="false"/>
        <w:pageBreakBefore w:val="false"/>
        <w:widowControl w:val="false"/>
        <w:shd w:val="clear" w:fill="auto"/>
        <w:spacing w:lineRule="auto" w:line="276" w:before="62" w:after="0"/>
        <w:ind w:left="0" w:right="5" w:hanging="0"/>
        <w:jc w:val="both"/>
        <w:rPr/>
      </w:pPr>
      <w:r>
        <w:rPr/>
      </w:r>
    </w:p>
    <w:p>
      <w:pPr>
        <w:pStyle w:val="LOnormal"/>
        <w:keepNext w:val="false"/>
        <w:keepLines w:val="false"/>
        <w:pageBreakBefore w:val="false"/>
        <w:widowControl w:val="false"/>
        <w:shd w:val="clear" w:fill="auto"/>
        <w:spacing w:lineRule="auto" w:line="276" w:before="62" w:after="0"/>
        <w:ind w:left="0" w:right="5" w:hanging="0"/>
        <w:jc w:val="both"/>
        <w:rPr/>
      </w:pPr>
      <w:r>
        <w:rPr/>
      </w:r>
    </w:p>
    <w:p>
      <w:pPr>
        <w:pStyle w:val="Ttulo1"/>
        <w:pageBreakBefore w:val="false"/>
        <w:widowControl w:val="false"/>
        <w:spacing w:lineRule="auto" w:line="240" w:before="62" w:after="120"/>
        <w:ind w:right="5" w:hanging="0"/>
        <w:jc w:val="both"/>
        <w:rPr/>
      </w:pPr>
      <w:bookmarkStart w:id="9" w:name="_w7ym4kz85m1c"/>
      <w:bookmarkEnd w:id="9"/>
      <w:r>
        <w:rPr/>
        <w:t>2. Anàlisi/Estudi de l'estat actual</w:t>
      </w:r>
    </w:p>
    <w:p>
      <w:pPr>
        <w:pStyle w:val="Ttulo2"/>
        <w:pageBreakBefore w:val="false"/>
        <w:widowControl w:val="false"/>
        <w:spacing w:lineRule="auto" w:line="240" w:before="62" w:after="80"/>
        <w:ind w:right="5" w:hanging="0"/>
        <w:jc w:val="both"/>
        <w:rPr/>
      </w:pPr>
      <w:bookmarkStart w:id="10" w:name="_axto99fjo90l"/>
      <w:bookmarkEnd w:id="10"/>
      <w:r>
        <w:rPr/>
        <w:t>2.1. Descripció del sistema actual</w:t>
      </w:r>
    </w:p>
    <w:p>
      <w:pPr>
        <w:pStyle w:val="LOnormal"/>
        <w:keepNext w:val="false"/>
        <w:keepLines w:val="false"/>
        <w:pageBreakBefore w:val="false"/>
        <w:widowControl w:val="false"/>
        <w:shd w:val="clear" w:fill="auto"/>
        <w:spacing w:lineRule="auto" w:line="276" w:before="62" w:after="0"/>
        <w:ind w:left="0" w:right="5" w:hanging="0"/>
        <w:jc w:val="both"/>
        <w:rPr/>
      </w:pPr>
      <w:r>
        <w:rPr/>
        <w:t>Aci farem una anàlisi, estudi o auditoria del sistema actual, o de la situació inicial de la que partim i volem millorar.</w:t>
      </w:r>
    </w:p>
    <w:p>
      <w:pPr>
        <w:pStyle w:val="LOnormal"/>
        <w:keepNext w:val="false"/>
        <w:keepLines w:val="false"/>
        <w:pageBreakBefore w:val="false"/>
        <w:widowControl w:val="false"/>
        <w:shd w:val="clear" w:fill="auto"/>
        <w:spacing w:lineRule="auto" w:line="276" w:before="62" w:after="0"/>
        <w:ind w:left="0" w:right="5" w:hanging="0"/>
        <w:jc w:val="both"/>
        <w:rPr/>
      </w:pPr>
      <w:r>
        <w:rPr/>
      </w:r>
    </w:p>
    <w:p>
      <w:pPr>
        <w:pStyle w:val="Ttulo2"/>
        <w:pageBreakBefore w:val="false"/>
        <w:widowControl w:val="false"/>
        <w:spacing w:lineRule="auto" w:line="240" w:before="62" w:after="80"/>
        <w:ind w:right="5" w:hanging="0"/>
        <w:jc w:val="both"/>
        <w:rPr/>
      </w:pPr>
      <w:bookmarkStart w:id="11" w:name="_1nd9dqqbtr5q"/>
      <w:bookmarkEnd w:id="11"/>
      <w:r>
        <w:rPr/>
        <w:t>2.2. Viabilitat del sistema actual</w:t>
      </w:r>
    </w:p>
    <w:p>
      <w:pPr>
        <w:pStyle w:val="LOnormal"/>
        <w:keepNext w:val="false"/>
        <w:keepLines w:val="false"/>
        <w:pageBreakBefore w:val="false"/>
        <w:widowControl w:val="false"/>
        <w:shd w:val="clear" w:fill="auto"/>
        <w:spacing w:lineRule="auto" w:line="276" w:before="62" w:after="0"/>
        <w:ind w:left="0" w:right="5" w:hanging="0"/>
        <w:jc w:val="both"/>
        <w:rPr/>
      </w:pPr>
      <w:r>
        <w:rPr/>
        <w:t>Aci farem una avaluació de la viabilitat del sistema en funció dels objectius plantejats. Veurem doncs si el sistema actual és viable (i en eixe cas no hauríem de fer res), o bé, aquest no és viable o es pot millorar, de manera que justifiquem així la realització del nostre projecte.</w:t>
      </w:r>
    </w:p>
    <w:p>
      <w:pPr>
        <w:pStyle w:val="LOnormal"/>
        <w:keepNext w:val="false"/>
        <w:keepLines w:val="false"/>
        <w:pageBreakBefore w:val="false"/>
        <w:widowControl w:val="false"/>
        <w:shd w:val="clear" w:fill="auto"/>
        <w:spacing w:lineRule="auto" w:line="276" w:before="62" w:after="0"/>
        <w:ind w:left="0" w:right="5" w:hanging="0"/>
        <w:jc w:val="both"/>
        <w:rPr/>
      </w:pPr>
      <w:r>
        <w:rPr/>
      </w:r>
    </w:p>
    <w:p>
      <w:pPr>
        <w:pStyle w:val="Ttulo2"/>
        <w:pageBreakBefore w:val="false"/>
        <w:widowControl w:val="false"/>
        <w:spacing w:lineRule="auto" w:line="240" w:before="62" w:after="80"/>
        <w:ind w:right="5" w:hanging="0"/>
        <w:jc w:val="both"/>
        <w:rPr/>
      </w:pPr>
      <w:bookmarkStart w:id="12" w:name="_t9aujdhm80ew"/>
      <w:bookmarkEnd w:id="12"/>
      <w:r>
        <w:rPr/>
        <w:t>2.3. Requeriments del nou sistema</w:t>
      </w:r>
    </w:p>
    <w:p>
      <w:pPr>
        <w:pStyle w:val="LOnormal"/>
        <w:keepNext w:val="false"/>
        <w:keepLines w:val="false"/>
        <w:pageBreakBefore w:val="false"/>
        <w:widowControl w:val="false"/>
        <w:shd w:val="clear" w:fill="auto"/>
        <w:spacing w:lineRule="auto" w:line="276" w:before="62" w:after="0"/>
        <w:ind w:left="0" w:right="5" w:hanging="0"/>
        <w:jc w:val="both"/>
        <w:rPr/>
      </w:pPr>
      <w:r>
        <w:rPr/>
        <w:t>Una vegada hem determinat si el sistema actual és viable o no, establim els requeriments per al nou sistema que haurem de desenvolupar.</w:t>
      </w:r>
    </w:p>
    <w:p>
      <w:pPr>
        <w:pStyle w:val="LOnormal"/>
        <w:keepNext w:val="false"/>
        <w:keepLines w:val="false"/>
        <w:pageBreakBefore w:val="false"/>
        <w:widowControl w:val="false"/>
        <w:shd w:val="clear" w:fill="auto"/>
        <w:spacing w:lineRule="auto" w:line="276" w:before="62" w:after="0"/>
        <w:ind w:left="0" w:right="5" w:hanging="0"/>
        <w:jc w:val="both"/>
        <w:rPr/>
      </w:pPr>
      <w:r>
        <w:rPr/>
      </w:r>
    </w:p>
    <w:p>
      <w:pPr>
        <w:pStyle w:val="LOnormal"/>
        <w:keepNext w:val="false"/>
        <w:keepLines w:val="false"/>
        <w:pageBreakBefore w:val="false"/>
        <w:widowControl w:val="false"/>
        <w:shd w:val="clear" w:fill="auto"/>
        <w:spacing w:lineRule="auto" w:line="276" w:before="62" w:after="0"/>
        <w:ind w:left="0" w:right="5" w:hanging="0"/>
        <w:jc w:val="both"/>
        <w:rPr/>
      </w:pPr>
      <w:r>
        <w:rPr/>
      </w:r>
    </w:p>
    <w:p>
      <w:pPr>
        <w:pStyle w:val="Ttulo1"/>
        <w:pageBreakBefore w:val="false"/>
        <w:widowControl w:val="false"/>
        <w:spacing w:lineRule="auto" w:line="240" w:before="62" w:after="120"/>
        <w:ind w:right="5" w:hanging="0"/>
        <w:jc w:val="both"/>
        <w:rPr/>
      </w:pPr>
      <w:bookmarkStart w:id="13" w:name="_m1f9chsnynks"/>
      <w:bookmarkEnd w:id="13"/>
      <w:r>
        <w:rPr/>
        <w:t>3. Disseny de la solució</w:t>
      </w:r>
    </w:p>
    <w:p>
      <w:pPr>
        <w:pStyle w:val="LOnormal"/>
        <w:keepNext w:val="false"/>
        <w:keepLines w:val="false"/>
        <w:pageBreakBefore w:val="false"/>
        <w:widowControl w:val="false"/>
        <w:shd w:val="clear" w:fill="auto"/>
        <w:spacing w:lineRule="auto" w:line="276" w:before="62" w:after="0"/>
        <w:ind w:left="0" w:right="5" w:hanging="0"/>
        <w:jc w:val="both"/>
        <w:rPr/>
      </w:pPr>
      <w:r>
        <w:rPr/>
      </w:r>
    </w:p>
    <w:p>
      <w:pPr>
        <w:pStyle w:val="Ttulo2"/>
        <w:pageBreakBefore w:val="false"/>
        <w:widowControl w:val="false"/>
        <w:spacing w:lineRule="auto" w:line="240" w:before="62" w:after="80"/>
        <w:ind w:right="5" w:hanging="0"/>
        <w:jc w:val="both"/>
        <w:rPr/>
      </w:pPr>
      <w:bookmarkStart w:id="14" w:name="_5pyf2luis2vx"/>
      <w:bookmarkEnd w:id="14"/>
      <w:r>
        <w:rPr/>
        <w:t xml:space="preserve">3.1. Anàlisi de les possibles solucions </w:t>
      </w:r>
    </w:p>
    <w:p>
      <w:pPr>
        <w:pStyle w:val="LOnormal"/>
        <w:keepNext w:val="false"/>
        <w:keepLines w:val="false"/>
        <w:pageBreakBefore w:val="false"/>
        <w:widowControl w:val="false"/>
        <w:shd w:val="clear" w:fill="auto"/>
        <w:spacing w:lineRule="auto" w:line="276" w:before="62" w:after="0"/>
        <w:ind w:left="0" w:right="5" w:hanging="0"/>
        <w:jc w:val="both"/>
        <w:rPr/>
      </w:pPr>
      <w:r>
        <w:rPr/>
        <w:t>En aquest apartat s’enumeren les diferents solucions que podrien satisfer els requeriments del nou sistema, indicant les característiques de cadascuna.</w:t>
      </w:r>
    </w:p>
    <w:p>
      <w:pPr>
        <w:pStyle w:val="LOnormal"/>
        <w:keepNext w:val="false"/>
        <w:keepLines w:val="false"/>
        <w:pageBreakBefore w:val="false"/>
        <w:widowControl w:val="false"/>
        <w:shd w:val="clear" w:fill="auto"/>
        <w:spacing w:lineRule="auto" w:line="276" w:before="62" w:after="0"/>
        <w:ind w:left="0" w:right="5" w:hanging="0"/>
        <w:jc w:val="both"/>
        <w:rPr/>
      </w:pPr>
      <w:r>
        <w:rPr/>
      </w:r>
    </w:p>
    <w:p>
      <w:pPr>
        <w:pStyle w:val="Ttulo2"/>
        <w:pageBreakBefore w:val="false"/>
        <w:widowControl w:val="false"/>
        <w:spacing w:lineRule="auto" w:line="240" w:before="62" w:after="80"/>
        <w:ind w:right="5" w:hanging="0"/>
        <w:jc w:val="both"/>
        <w:rPr/>
      </w:pPr>
      <w:bookmarkStart w:id="15" w:name="_ab0x66he037k"/>
      <w:bookmarkEnd w:id="15"/>
      <w:r>
        <w:rPr/>
        <w:t>3.2. Avaluació de les possibles solucions</w:t>
      </w:r>
    </w:p>
    <w:p>
      <w:pPr>
        <w:pStyle w:val="LOnormal"/>
        <w:keepNext w:val="false"/>
        <w:keepLines w:val="false"/>
        <w:pageBreakBefore w:val="false"/>
        <w:widowControl w:val="false"/>
        <w:shd w:val="clear" w:fill="auto"/>
        <w:spacing w:lineRule="auto" w:line="276" w:before="62" w:after="0"/>
        <w:ind w:left="0" w:right="5" w:hanging="0"/>
        <w:jc w:val="both"/>
        <w:rPr/>
      </w:pPr>
      <w:r>
        <w:rPr/>
        <w:t>Aci avaluareu les diferents possibles solucions, fent ús de criteris objectius. Una vegada avaluades, haureu de justificar la solució que aneu a implantar. Per tal d’escollir la millor solució, podeu fer ús d’eines utilitzadea ja en la fase d’anàlisi, com puguen ser les matrius DAFO.</w:t>
      </w:r>
    </w:p>
    <w:p>
      <w:pPr>
        <w:pStyle w:val="LOnormal"/>
        <w:keepNext w:val="false"/>
        <w:keepLines w:val="false"/>
        <w:pageBreakBefore w:val="false"/>
        <w:widowControl w:val="false"/>
        <w:shd w:val="clear" w:fill="auto"/>
        <w:spacing w:lineRule="auto" w:line="276" w:before="62" w:after="0"/>
        <w:ind w:left="0" w:right="5" w:hanging="0"/>
        <w:jc w:val="both"/>
        <w:rPr/>
      </w:pPr>
      <w:r>
        <w:rPr/>
      </w:r>
    </w:p>
    <w:p>
      <w:pPr>
        <w:pStyle w:val="Ttulo2"/>
        <w:pageBreakBefore w:val="false"/>
        <w:widowControl w:val="false"/>
        <w:spacing w:lineRule="auto" w:line="240" w:before="62" w:after="80"/>
        <w:ind w:right="5" w:hanging="0"/>
        <w:jc w:val="both"/>
        <w:rPr/>
      </w:pPr>
      <w:bookmarkStart w:id="16" w:name="_aa7hnej36h2"/>
      <w:bookmarkEnd w:id="16"/>
      <w:r>
        <w:rPr/>
        <w:t>3.3. Descripció de la solució escollida</w:t>
      </w:r>
    </w:p>
    <w:p>
      <w:pPr>
        <w:pStyle w:val="LOnormal"/>
        <w:keepNext w:val="false"/>
        <w:keepLines w:val="false"/>
        <w:pageBreakBefore w:val="false"/>
        <w:widowControl w:val="false"/>
        <w:shd w:val="clear" w:fill="auto"/>
        <w:spacing w:lineRule="auto" w:line="276" w:before="62" w:after="0"/>
        <w:ind w:left="0" w:right="5" w:hanging="0"/>
        <w:jc w:val="both"/>
        <w:rPr/>
      </w:pPr>
      <w:r>
        <w:rPr/>
        <w:t>Una vegada tingueu clara la solució que aneu a implantar, caldrà veure quines són les diferents tasques i subtasques necessàries per aplicar aquesta solució, establireu el cost temporal de cadascuna (quina durada tindrà). En aquest apartat, podeu elaborar un  diagrama de Gantt on apareguen relacionades aquestes tasques, i/o un calendari per al desenvolupament de les diferents fases. Finalment, també caldrà fer, si és el cas, una estimació del cost econòmic que aquest tindrà, mitjançant un pressupost o estimació de despeses.</w:t>
      </w:r>
    </w:p>
    <w:p>
      <w:pPr>
        <w:pStyle w:val="LOnormal"/>
        <w:keepNext w:val="false"/>
        <w:keepLines w:val="false"/>
        <w:pageBreakBefore w:val="false"/>
        <w:widowControl w:val="false"/>
        <w:shd w:val="clear" w:fill="auto"/>
        <w:spacing w:lineRule="auto" w:line="276" w:before="62" w:after="0"/>
        <w:ind w:left="0" w:right="5" w:hanging="0"/>
        <w:jc w:val="both"/>
        <w:rPr/>
      </w:pPr>
      <w:r>
        <w:rPr/>
      </w:r>
    </w:p>
    <w:p>
      <w:pPr>
        <w:pStyle w:val="Ttulo3"/>
        <w:pageBreakBefore w:val="false"/>
        <w:widowControl w:val="false"/>
        <w:spacing w:lineRule="auto" w:line="240" w:before="62" w:after="80"/>
        <w:ind w:right="5" w:hanging="0"/>
        <w:jc w:val="both"/>
        <w:rPr/>
      </w:pPr>
      <w:bookmarkStart w:id="17" w:name="_md5fhqwgg22e"/>
      <w:bookmarkEnd w:id="17"/>
      <w:r>
        <w:rPr/>
        <w:t>3.3.1. Definició de les tasques i subtasques en què dividirem el projecte</w:t>
      </w:r>
    </w:p>
    <w:p>
      <w:pPr>
        <w:pStyle w:val="LOnormal"/>
        <w:keepNext w:val="false"/>
        <w:keepLines w:val="false"/>
        <w:pageBreakBefore w:val="false"/>
        <w:widowControl w:val="false"/>
        <w:shd w:val="clear" w:fill="auto"/>
        <w:spacing w:lineRule="auto" w:line="276" w:before="62" w:after="0"/>
        <w:ind w:left="0" w:right="5" w:hanging="0"/>
        <w:jc w:val="both"/>
        <w:rPr/>
      </w:pPr>
      <w:r>
        <w:rPr/>
      </w:r>
    </w:p>
    <w:p>
      <w:pPr>
        <w:pStyle w:val="Ttulo3"/>
        <w:pageBreakBefore w:val="false"/>
        <w:widowControl w:val="false"/>
        <w:spacing w:lineRule="auto" w:line="240" w:before="62" w:after="80"/>
        <w:ind w:right="5" w:hanging="0"/>
        <w:jc w:val="both"/>
        <w:rPr/>
      </w:pPr>
      <w:bookmarkStart w:id="18" w:name="_el6fvkeiv1v5"/>
      <w:bookmarkEnd w:id="18"/>
      <w:r>
        <w:rPr/>
        <w:t>3.3.2. Estimació del cost temporal de cadascuna de les tasques</w:t>
      </w:r>
    </w:p>
    <w:p>
      <w:pPr>
        <w:pStyle w:val="LOnormal"/>
        <w:keepNext w:val="false"/>
        <w:keepLines w:val="false"/>
        <w:pageBreakBefore w:val="false"/>
        <w:widowControl w:val="false"/>
        <w:shd w:val="clear" w:fill="auto"/>
        <w:spacing w:lineRule="auto" w:line="276" w:before="62" w:after="0"/>
        <w:ind w:left="0" w:right="5" w:hanging="0"/>
        <w:jc w:val="both"/>
        <w:rPr/>
      </w:pPr>
      <w:r>
        <w:rPr/>
      </w:r>
    </w:p>
    <w:p>
      <w:pPr>
        <w:pStyle w:val="Ttulo3"/>
        <w:pageBreakBefore w:val="false"/>
        <w:widowControl w:val="false"/>
        <w:spacing w:lineRule="auto" w:line="240" w:before="62" w:after="80"/>
        <w:ind w:right="5" w:hanging="0"/>
        <w:jc w:val="both"/>
        <w:rPr/>
      </w:pPr>
      <w:bookmarkStart w:id="19" w:name="_972lv0ezbho5"/>
      <w:bookmarkEnd w:id="19"/>
      <w:r>
        <w:rPr/>
        <w:t>3.3.3. Estimació del cost econòmic</w:t>
      </w:r>
    </w:p>
    <w:p>
      <w:pPr>
        <w:pStyle w:val="LOnormal"/>
        <w:keepNext w:val="false"/>
        <w:keepLines w:val="false"/>
        <w:pageBreakBefore w:val="false"/>
        <w:widowControl w:val="false"/>
        <w:shd w:val="clear" w:fill="auto"/>
        <w:spacing w:lineRule="auto" w:line="276" w:before="62" w:after="0"/>
        <w:ind w:left="0" w:right="5" w:hanging="0"/>
        <w:jc w:val="both"/>
        <w:rPr/>
      </w:pPr>
      <w:r>
        <w:rPr/>
      </w:r>
    </w:p>
    <w:p>
      <w:pPr>
        <w:pStyle w:val="LOnormal"/>
        <w:keepNext w:val="false"/>
        <w:keepLines w:val="false"/>
        <w:pageBreakBefore w:val="false"/>
        <w:widowControl w:val="false"/>
        <w:shd w:val="clear" w:fill="auto"/>
        <w:spacing w:lineRule="auto" w:line="276" w:before="62" w:after="0"/>
        <w:ind w:left="0" w:right="5" w:hanging="0"/>
        <w:jc w:val="both"/>
        <w:rPr/>
      </w:pPr>
      <w:r>
        <w:rPr/>
      </w:r>
    </w:p>
    <w:p>
      <w:pPr>
        <w:pStyle w:val="LOnormal"/>
        <w:keepNext w:val="false"/>
        <w:keepLines w:val="false"/>
        <w:pageBreakBefore w:val="false"/>
        <w:widowControl w:val="false"/>
        <w:shd w:val="clear" w:fill="auto"/>
        <w:spacing w:lineRule="auto" w:line="276" w:before="62" w:after="0"/>
        <w:ind w:left="0" w:right="5" w:hanging="0"/>
        <w:jc w:val="both"/>
        <w:rPr/>
      </w:pPr>
      <w:r>
        <w:rPr/>
      </w:r>
    </w:p>
    <w:p>
      <w:pPr>
        <w:pStyle w:val="Ttulo1"/>
        <w:pageBreakBefore w:val="false"/>
        <w:widowControl w:val="false"/>
        <w:spacing w:lineRule="auto" w:line="240" w:before="62" w:after="120"/>
        <w:ind w:right="5" w:hanging="0"/>
        <w:jc w:val="both"/>
        <w:rPr/>
      </w:pPr>
      <w:bookmarkStart w:id="20" w:name="_yc8eif6pf8ip"/>
      <w:bookmarkEnd w:id="20"/>
      <w:r>
        <w:rPr/>
        <w:t>4. Desenvolupament de la solució</w:t>
      </w:r>
    </w:p>
    <w:p>
      <w:pPr>
        <w:pStyle w:val="LOnormal"/>
        <w:keepNext w:val="false"/>
        <w:keepLines w:val="false"/>
        <w:pageBreakBefore w:val="false"/>
        <w:widowControl w:val="false"/>
        <w:shd w:val="clear" w:fill="auto"/>
        <w:spacing w:lineRule="auto" w:line="276" w:before="62" w:after="0"/>
        <w:ind w:left="0" w:right="5" w:hanging="0"/>
        <w:jc w:val="both"/>
        <w:rPr/>
      </w:pPr>
      <w:r>
        <w:rPr/>
        <w:t>Ara ens centrem ja en la part grossa del projecte, el desenvolupament de la solució. Una vegada tenim clar el què volem, anem a detallar les diferents fases i què anem fent en cadascuna d’elles.</w:t>
      </w:r>
    </w:p>
    <w:p>
      <w:pPr>
        <w:pStyle w:val="Ttulo2"/>
        <w:pageBreakBefore w:val="false"/>
        <w:widowControl w:val="false"/>
        <w:spacing w:lineRule="auto" w:line="240" w:before="62" w:after="80"/>
        <w:ind w:right="5" w:hanging="0"/>
        <w:jc w:val="both"/>
        <w:rPr/>
      </w:pPr>
      <w:bookmarkStart w:id="21" w:name="_nnt51jmrfma2"/>
      <w:bookmarkEnd w:id="21"/>
      <w:r>
        <w:rPr/>
        <w:t>4.1. Dotació de recursos</w:t>
      </w:r>
    </w:p>
    <w:p>
      <w:pPr>
        <w:pStyle w:val="LOnormal"/>
        <w:keepNext w:val="false"/>
        <w:keepLines w:val="false"/>
        <w:pageBreakBefore w:val="false"/>
        <w:widowControl w:val="false"/>
        <w:shd w:val="clear" w:fill="auto"/>
        <w:spacing w:lineRule="auto" w:line="276" w:before="62" w:after="0"/>
        <w:ind w:left="0" w:right="5" w:hanging="0"/>
        <w:jc w:val="both"/>
        <w:rPr/>
      </w:pPr>
      <w:r>
        <w:rPr/>
        <w:t>Primerament, caldrà veure de quins recursos disposem inicialment per a la realització del projecte: Equips de desenvolupament, maquinari, propotips, etc.</w:t>
      </w:r>
    </w:p>
    <w:p>
      <w:pPr>
        <w:pStyle w:val="Ttulo2"/>
        <w:pageBreakBefore w:val="false"/>
        <w:widowControl w:val="false"/>
        <w:spacing w:lineRule="auto" w:line="240" w:before="62" w:after="80"/>
        <w:ind w:right="5" w:hanging="0"/>
        <w:jc w:val="both"/>
        <w:rPr/>
      </w:pPr>
      <w:bookmarkStart w:id="22" w:name="_ej1wea8pmewd"/>
      <w:bookmarkEnd w:id="22"/>
      <w:r>
        <w:rPr/>
        <w:t>4.2. Configuració i/o desenvolupament del sistema</w:t>
      </w:r>
    </w:p>
    <w:p>
      <w:pPr>
        <w:pStyle w:val="LOnormal"/>
        <w:keepNext w:val="false"/>
        <w:keepLines w:val="false"/>
        <w:pageBreakBefore w:val="false"/>
        <w:widowControl w:val="false"/>
        <w:shd w:val="clear" w:fill="auto"/>
        <w:spacing w:lineRule="auto" w:line="276" w:before="62" w:after="0"/>
        <w:ind w:left="0" w:right="5" w:hanging="0"/>
        <w:jc w:val="both"/>
        <w:rPr/>
      </w:pPr>
      <w:r>
        <w:rPr/>
        <w:t>La part central del projecte és aquesta, on establireu com s’ha desenvolupat i configurat el nou sistema: automatització de processos, scripts, empaquetat, configuracions, etc.</w:t>
      </w:r>
    </w:p>
    <w:p>
      <w:pPr>
        <w:pStyle w:val="LOnormal"/>
        <w:keepNext w:val="false"/>
        <w:keepLines w:val="false"/>
        <w:pageBreakBefore w:val="false"/>
        <w:widowControl w:val="false"/>
        <w:shd w:val="clear" w:fill="auto"/>
        <w:spacing w:lineRule="auto" w:line="276" w:before="62" w:after="0"/>
        <w:ind w:left="0" w:right="5" w:hanging="0"/>
        <w:jc w:val="both"/>
        <w:rPr/>
      </w:pPr>
      <w:r>
        <w:rPr/>
      </w:r>
    </w:p>
    <w:p>
      <w:pPr>
        <w:pStyle w:val="Ttulo2"/>
        <w:pageBreakBefore w:val="false"/>
        <w:widowControl w:val="false"/>
        <w:spacing w:lineRule="auto" w:line="240" w:before="62" w:after="80"/>
        <w:ind w:right="5" w:hanging="0"/>
        <w:jc w:val="both"/>
        <w:rPr/>
      </w:pPr>
      <w:bookmarkStart w:id="23" w:name="_rgrif7ertexy"/>
      <w:bookmarkEnd w:id="23"/>
      <w:r>
        <w:rPr/>
        <w:t>4.3.  Avaluació del sistema</w:t>
      </w:r>
    </w:p>
    <w:p>
      <w:pPr>
        <w:pStyle w:val="LOnormal"/>
        <w:keepNext w:val="false"/>
        <w:keepLines w:val="false"/>
        <w:pageBreakBefore w:val="false"/>
        <w:widowControl w:val="false"/>
        <w:shd w:val="clear" w:fill="auto"/>
        <w:spacing w:lineRule="auto" w:line="276" w:before="62" w:after="0"/>
        <w:ind w:left="0" w:right="5" w:hanging="0"/>
        <w:jc w:val="both"/>
        <w:rPr/>
      </w:pPr>
      <w:r>
        <w:rPr/>
        <w:t>Una vegada finalitzat el desenvolupament, es realitzarà una avaluació per veure si compleix amb els requisits que ens haviem plantejat i millora el sistema anterior.</w:t>
      </w:r>
    </w:p>
    <w:p>
      <w:pPr>
        <w:pStyle w:val="LOnormal"/>
        <w:keepNext w:val="false"/>
        <w:keepLines w:val="false"/>
        <w:pageBreakBefore w:val="false"/>
        <w:widowControl w:val="false"/>
        <w:shd w:val="clear" w:fill="auto"/>
        <w:spacing w:lineRule="auto" w:line="276" w:before="62" w:after="0"/>
        <w:ind w:left="0" w:right="5" w:hanging="0"/>
        <w:jc w:val="both"/>
        <w:rPr/>
      </w:pPr>
      <w:r>
        <w:rPr/>
      </w:r>
    </w:p>
    <w:p>
      <w:pPr>
        <w:pStyle w:val="Ttulo1"/>
        <w:pageBreakBefore w:val="false"/>
        <w:widowControl w:val="false"/>
        <w:spacing w:lineRule="auto" w:line="240" w:before="62" w:after="120"/>
        <w:ind w:right="5" w:hanging="0"/>
        <w:jc w:val="both"/>
        <w:rPr/>
      </w:pPr>
      <w:bookmarkStart w:id="24" w:name="_u85fsxpyasuy"/>
      <w:bookmarkEnd w:id="24"/>
      <w:r>
        <w:rPr/>
        <w:t>5. Implantació de la solució</w:t>
      </w:r>
    </w:p>
    <w:p>
      <w:pPr>
        <w:pStyle w:val="LOnormal"/>
        <w:keepNext w:val="false"/>
        <w:keepLines w:val="false"/>
        <w:pageBreakBefore w:val="false"/>
        <w:widowControl w:val="false"/>
        <w:shd w:val="clear" w:fill="auto"/>
        <w:spacing w:lineRule="auto" w:line="276" w:before="62" w:after="0"/>
        <w:ind w:left="0" w:right="5" w:hanging="0"/>
        <w:jc w:val="both"/>
        <w:rPr/>
      </w:pPr>
      <w:r>
        <w:rPr/>
        <w:t>Una vegada tenim la solució, passem a implantar aquesta en l’organització o entitat per a la què s’haja realitzat. En cas que es tracte d’un projecte propi, cadria indicar com podríen posar-lo en marxa en qualsevol organització, mitjançant guíes d’instal·lació i manuals d’usuari.</w:t>
      </w:r>
    </w:p>
    <w:p>
      <w:pPr>
        <w:pStyle w:val="LOnormal"/>
        <w:keepNext w:val="false"/>
        <w:keepLines w:val="false"/>
        <w:pageBreakBefore w:val="false"/>
        <w:widowControl w:val="false"/>
        <w:shd w:val="clear" w:fill="auto"/>
        <w:spacing w:lineRule="auto" w:line="276" w:before="62" w:after="0"/>
        <w:ind w:left="0" w:right="5" w:hanging="0"/>
        <w:jc w:val="both"/>
        <w:rPr/>
      </w:pPr>
      <w:r>
        <w:rPr/>
      </w:r>
    </w:p>
    <w:p>
      <w:pPr>
        <w:pStyle w:val="Ttulo2"/>
        <w:pageBreakBefore w:val="false"/>
        <w:widowControl w:val="false"/>
        <w:spacing w:lineRule="auto" w:line="240" w:before="62" w:after="80"/>
        <w:ind w:right="5" w:hanging="0"/>
        <w:jc w:val="both"/>
        <w:rPr/>
      </w:pPr>
      <w:bookmarkStart w:id="25" w:name="_iangrbvkucf"/>
      <w:bookmarkEnd w:id="25"/>
      <w:r>
        <w:rPr/>
        <w:t>5.1. Definir les fases d'implantació/migració</w:t>
      </w:r>
    </w:p>
    <w:p>
      <w:pPr>
        <w:pStyle w:val="LOnormal"/>
        <w:keepNext w:val="false"/>
        <w:keepLines w:val="false"/>
        <w:pageBreakBefore w:val="false"/>
        <w:widowControl w:val="false"/>
        <w:shd w:val="clear" w:fill="auto"/>
        <w:spacing w:lineRule="auto" w:line="276" w:before="62" w:after="0"/>
        <w:ind w:left="0" w:right="5" w:hanging="0"/>
        <w:jc w:val="both"/>
        <w:rPr/>
      </w:pPr>
      <w:r>
        <w:rPr/>
        <w:t>Indicarem en quines fases es dividirà la implantació del sistema nou.  Generalment, en organitzacions mitjanes i grans, no s’implanta tot el sistema d’una, sinò que es fa per departaments o seccions, de manera que cal planificar aquesta migració.</w:t>
      </w:r>
    </w:p>
    <w:p>
      <w:pPr>
        <w:pStyle w:val="Ttulo2"/>
        <w:pageBreakBefore w:val="false"/>
        <w:widowControl w:val="false"/>
        <w:spacing w:lineRule="auto" w:line="240" w:before="62" w:after="80"/>
        <w:ind w:right="5" w:hanging="0"/>
        <w:jc w:val="both"/>
        <w:rPr/>
      </w:pPr>
      <w:bookmarkStart w:id="26" w:name="_k03ox6nrytmf"/>
      <w:bookmarkEnd w:id="26"/>
      <w:r>
        <w:rPr/>
        <w:t>5.2. Inventari de maquinari i programari</w:t>
      </w:r>
    </w:p>
    <w:p>
      <w:pPr>
        <w:pStyle w:val="LOnormal"/>
        <w:keepNext w:val="false"/>
        <w:keepLines w:val="false"/>
        <w:pageBreakBefore w:val="false"/>
        <w:widowControl w:val="false"/>
        <w:shd w:val="clear" w:fill="auto"/>
        <w:spacing w:lineRule="auto" w:line="276" w:before="62" w:after="0"/>
        <w:ind w:left="0" w:right="5" w:hanging="0"/>
        <w:jc w:val="both"/>
        <w:rPr/>
      </w:pPr>
      <w:r>
        <w:rPr/>
        <w:t>Indicarem el maquinari i programari de què disposarem.</w:t>
      </w:r>
    </w:p>
    <w:p>
      <w:pPr>
        <w:pStyle w:val="LOnormal"/>
        <w:keepNext w:val="false"/>
        <w:keepLines w:val="false"/>
        <w:pageBreakBefore w:val="false"/>
        <w:widowControl w:val="false"/>
        <w:shd w:val="clear" w:fill="auto"/>
        <w:spacing w:lineRule="auto" w:line="276" w:before="62" w:after="0"/>
        <w:ind w:left="0" w:right="5" w:hanging="0"/>
        <w:jc w:val="both"/>
        <w:rPr/>
      </w:pPr>
      <w:r>
        <w:rPr/>
      </w:r>
    </w:p>
    <w:p>
      <w:pPr>
        <w:pStyle w:val="Ttulo2"/>
        <w:pageBreakBefore w:val="false"/>
        <w:widowControl w:val="false"/>
        <w:spacing w:lineRule="auto" w:line="240" w:before="62" w:after="80"/>
        <w:ind w:right="5" w:hanging="0"/>
        <w:jc w:val="both"/>
        <w:rPr/>
      </w:pPr>
      <w:bookmarkStart w:id="27" w:name="_lg2ri7mnis1a"/>
      <w:bookmarkEnd w:id="27"/>
      <w:r>
        <w:rPr/>
        <w:t>5.3. Diagrames de xarxa i estructura</w:t>
      </w:r>
    </w:p>
    <w:p>
      <w:pPr>
        <w:pStyle w:val="LOnormal"/>
        <w:keepNext w:val="false"/>
        <w:keepLines w:val="false"/>
        <w:pageBreakBefore w:val="false"/>
        <w:widowControl w:val="false"/>
        <w:shd w:val="clear" w:fill="auto"/>
        <w:spacing w:lineRule="auto" w:line="276" w:before="62" w:after="0"/>
        <w:ind w:left="0" w:right="5" w:hanging="0"/>
        <w:jc w:val="both"/>
        <w:rPr/>
      </w:pPr>
      <w:r>
        <w:rPr/>
        <w:t>Com queda la xarxa estructurada després de la posta en funcionament de la solució.</w:t>
      </w:r>
    </w:p>
    <w:p>
      <w:pPr>
        <w:pStyle w:val="LOnormal"/>
        <w:keepNext w:val="false"/>
        <w:keepLines w:val="false"/>
        <w:pageBreakBefore w:val="false"/>
        <w:widowControl w:val="false"/>
        <w:shd w:val="clear" w:fill="auto"/>
        <w:spacing w:lineRule="auto" w:line="276" w:before="62" w:after="0"/>
        <w:ind w:left="0" w:right="5" w:hanging="0"/>
        <w:jc w:val="both"/>
        <w:rPr/>
      </w:pPr>
      <w:r>
        <w:rPr/>
      </w:r>
    </w:p>
    <w:p>
      <w:pPr>
        <w:pStyle w:val="Ttulo2"/>
        <w:pageBreakBefore w:val="false"/>
        <w:widowControl w:val="false"/>
        <w:spacing w:lineRule="auto" w:line="240" w:before="62" w:after="80"/>
        <w:ind w:right="5" w:hanging="0"/>
        <w:jc w:val="both"/>
        <w:rPr/>
      </w:pPr>
      <w:bookmarkStart w:id="28" w:name="_imtrhmggci4e"/>
      <w:bookmarkEnd w:id="28"/>
      <w:r>
        <w:rPr/>
        <w:t>5.4. Migració/Implantació de serveis</w:t>
      </w:r>
    </w:p>
    <w:p>
      <w:pPr>
        <w:pStyle w:val="LOnormal"/>
        <w:pageBreakBefore w:val="false"/>
        <w:jc w:val="both"/>
        <w:rPr/>
      </w:pPr>
      <w:r>
        <w:rPr/>
        <w:t>Indicarem els passos per tal de realitzar la migració o implantació dels diferents serveis.</w:t>
      </w:r>
    </w:p>
    <w:p>
      <w:pPr>
        <w:pStyle w:val="LOnormal"/>
        <w:keepNext w:val="false"/>
        <w:keepLines w:val="false"/>
        <w:pageBreakBefore w:val="false"/>
        <w:widowControl w:val="false"/>
        <w:shd w:val="clear" w:fill="auto"/>
        <w:spacing w:lineRule="auto" w:line="276" w:before="62" w:after="0"/>
        <w:ind w:left="0" w:right="5" w:hanging="0"/>
        <w:jc w:val="both"/>
        <w:rPr/>
      </w:pPr>
      <w:r>
        <w:rPr/>
      </w:r>
    </w:p>
    <w:p>
      <w:pPr>
        <w:pStyle w:val="Ttulo2"/>
        <w:pageBreakBefore w:val="false"/>
        <w:widowControl w:val="false"/>
        <w:spacing w:lineRule="auto" w:line="240" w:before="62" w:after="80"/>
        <w:ind w:right="5" w:hanging="0"/>
        <w:jc w:val="both"/>
        <w:rPr/>
      </w:pPr>
      <w:bookmarkStart w:id="29" w:name="_f3fdap7b61od"/>
      <w:bookmarkEnd w:id="29"/>
      <w:r>
        <w:rPr/>
        <w:t>5.5. Formació, comunicació i suport a l'usuari</w:t>
      </w:r>
    </w:p>
    <w:p>
      <w:pPr>
        <w:pStyle w:val="LOnormal"/>
        <w:keepNext w:val="false"/>
        <w:keepLines w:val="false"/>
        <w:pageBreakBefore w:val="false"/>
        <w:widowControl w:val="false"/>
        <w:shd w:val="clear" w:fill="auto"/>
        <w:spacing w:lineRule="auto" w:line="276" w:before="62" w:after="0"/>
        <w:ind w:left="0" w:right="5" w:hanging="0"/>
        <w:jc w:val="both"/>
        <w:rPr/>
      </w:pPr>
      <w:r>
        <w:rPr/>
        <w:t>Caldrà pensar en la formació que es dóna als usuaris i el suport que aquests tindran.</w:t>
      </w:r>
    </w:p>
    <w:p>
      <w:pPr>
        <w:pStyle w:val="LOnormal"/>
        <w:keepNext w:val="false"/>
        <w:keepLines w:val="false"/>
        <w:pageBreakBefore w:val="false"/>
        <w:widowControl w:val="false"/>
        <w:shd w:val="clear" w:fill="auto"/>
        <w:spacing w:lineRule="auto" w:line="276" w:before="62" w:after="0"/>
        <w:ind w:left="0" w:right="5" w:hanging="0"/>
        <w:jc w:val="both"/>
        <w:rPr/>
      </w:pPr>
      <w:r>
        <w:rPr/>
      </w:r>
    </w:p>
    <w:p>
      <w:pPr>
        <w:pStyle w:val="Ttulo2"/>
        <w:pageBreakBefore w:val="false"/>
        <w:widowControl w:val="false"/>
        <w:spacing w:lineRule="auto" w:line="240" w:before="62" w:after="80"/>
        <w:ind w:right="5" w:hanging="0"/>
        <w:jc w:val="both"/>
        <w:rPr/>
      </w:pPr>
      <w:bookmarkStart w:id="30" w:name="_fuamsamsu8tg"/>
      <w:bookmarkEnd w:id="30"/>
      <w:r>
        <w:rPr/>
        <w:t>5.6. Calendari d'execució</w:t>
      </w:r>
    </w:p>
    <w:p>
      <w:pPr>
        <w:pStyle w:val="LOnormal"/>
        <w:keepNext w:val="false"/>
        <w:keepLines w:val="false"/>
        <w:pageBreakBefore w:val="false"/>
        <w:widowControl w:val="false"/>
        <w:shd w:val="clear" w:fill="auto"/>
        <w:spacing w:lineRule="auto" w:line="276" w:before="62" w:after="0"/>
        <w:ind w:left="0" w:right="5" w:hanging="0"/>
        <w:jc w:val="both"/>
        <w:rPr/>
      </w:pPr>
      <w:r>
        <w:rPr/>
        <w:t>Finalment, caldrà indicar quin serà el calendari d’implantació de les diferents fases de la solució.</w:t>
      </w:r>
    </w:p>
    <w:p>
      <w:pPr>
        <w:pStyle w:val="LOnormal"/>
        <w:keepNext w:val="false"/>
        <w:keepLines w:val="false"/>
        <w:pageBreakBefore w:val="false"/>
        <w:widowControl w:val="false"/>
        <w:shd w:val="clear" w:fill="auto"/>
        <w:spacing w:lineRule="auto" w:line="276" w:before="62" w:after="0"/>
        <w:ind w:left="0" w:right="5" w:hanging="0"/>
        <w:jc w:val="both"/>
        <w:rPr/>
      </w:pPr>
      <w:r>
        <w:rPr/>
      </w:r>
    </w:p>
    <w:p>
      <w:pPr>
        <w:pStyle w:val="Ttulo1"/>
        <w:pageBreakBefore w:val="false"/>
        <w:widowControl w:val="false"/>
        <w:spacing w:lineRule="auto" w:line="240" w:before="62" w:after="120"/>
        <w:ind w:right="5" w:hanging="0"/>
        <w:jc w:val="both"/>
        <w:rPr/>
      </w:pPr>
      <w:bookmarkStart w:id="31" w:name="_gzqx3lklsrl3"/>
      <w:bookmarkEnd w:id="31"/>
      <w:r>
        <w:rPr/>
        <w:t>6. Conclusions i treballs futurs</w:t>
      </w:r>
    </w:p>
    <w:p>
      <w:pPr>
        <w:pStyle w:val="LOnormal"/>
        <w:pageBreakBefore w:val="false"/>
        <w:jc w:val="both"/>
        <w:rPr/>
      </w:pPr>
      <w:r>
        <w:rPr/>
        <w:t>Com a últim apartat, deixarem un apartat per indicar, a mode de resum què s’ha fet en el projecte, així com possibilitats de millora o futures ampliacions que aquest podrà tindre.</w:t>
      </w:r>
    </w:p>
    <w:p>
      <w:pPr>
        <w:pStyle w:val="LOnormal"/>
        <w:pageBreakBefore w:val="false"/>
        <w:jc w:val="both"/>
        <w:rPr/>
      </w:pPr>
      <w:r>
        <w:rPr/>
      </w:r>
    </w:p>
    <w:sectPr>
      <w:headerReference w:type="default" r:id="rId2"/>
      <w:headerReference w:type="first" r:id="rId3"/>
      <w:footerReference w:type="default" r:id="rId4"/>
      <w:footerReference w:type="first" r:id="rId5"/>
      <w:type w:val="nextPage"/>
      <w:pgSz w:w="12240" w:h="15840"/>
      <w:pgMar w:left="1440" w:right="1440" w:gutter="0" w:header="0" w:top="1440" w:footer="720" w:bottom="1440"/>
      <w:pgNumType w:start="0"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Georgia">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pageBreakBefore w:val="false"/>
      <w:jc w:val="center"/>
      <w:rPr/>
    </w:pPr>
    <w:r>
      <w:rPr/>
      <w:fldChar w:fldCharType="begin"/>
    </w:r>
    <w:r>
      <w:rPr/>
      <w:instrText> PAGE </w:instrText>
    </w:r>
    <w:r>
      <w:rPr/>
      <w:fldChar w:fldCharType="separate"/>
    </w:r>
    <w:r>
      <w:rPr/>
      <w:t>6</w:t>
    </w:r>
    <w:r>
      <w:rPr/>
      <w:fldChar w:fldCharType="end"/>
    </w:r>
    <w:r>
      <w:rPr/>
      <w:t xml:space="preserve"> </w:t>
    </w:r>
    <w:r>
      <w:rPr/>
      <w:t xml:space="preserve">de </w:t>
    </w:r>
    <w:r>
      <w:rPr/>
      <w:fldChar w:fldCharType="begin"/>
    </w:r>
    <w:r>
      <w:rPr/>
      <w:instrText> NUMPAGES </w:instrText>
    </w:r>
    <w:r>
      <w:rPr/>
      <w:fldChar w:fldCharType="separate"/>
    </w:r>
    <w:r>
      <w:rPr/>
      <w:t>7</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pageBreakBefore w:val="false"/>
      <w:widowControl w:val="false"/>
      <w:spacing w:lineRule="auto" w:line="240" w:before="62" w:after="0"/>
      <w:ind w:right="5" w:hanging="0"/>
      <w:jc w:val="cen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pageBreakBefore w:val="false"/>
      <w:jc w:val="both"/>
      <w:rPr/>
    </w:pPr>
    <w:r>
      <w:rPr/>
    </w:r>
  </w:p>
  <w:tbl>
    <w:tblPr>
      <w:tblStyle w:val="Table3"/>
      <w:tblW w:w="11175" w:type="dxa"/>
      <w:jc w:val="left"/>
      <w:tblInd w:w="-965" w:type="dxa"/>
      <w:tblLayout w:type="fixed"/>
      <w:tblCellMar>
        <w:top w:w="100" w:type="dxa"/>
        <w:left w:w="100" w:type="dxa"/>
        <w:bottom w:w="100" w:type="dxa"/>
        <w:right w:w="100" w:type="dxa"/>
      </w:tblCellMar>
      <w:tblLook w:val="0600"/>
    </w:tblPr>
    <w:tblGrid>
      <w:gridCol w:w="5280"/>
      <w:gridCol w:w="508"/>
      <w:gridCol w:w="5387"/>
    </w:tblGrid>
    <w:tr>
      <w:trPr>
        <w:trHeight w:val="880" w:hRule="atLeast"/>
      </w:trPr>
      <w:tc>
        <w:tcPr>
          <w:tcW w:w="5280" w:type="dxa"/>
          <w:tcBorders>
            <w:top w:val="single" w:sz="8" w:space="0" w:color="FFFFFF"/>
            <w:left w:val="single" w:sz="8" w:space="0" w:color="FFFFFF"/>
            <w:bottom w:val="single" w:sz="8" w:space="0" w:color="FFFFFF"/>
            <w:right w:val="single" w:sz="8" w:space="0" w:color="FFFFFF"/>
          </w:tcBorders>
          <w:shd w:fill="auto" w:val="clear"/>
        </w:tcPr>
        <w:p>
          <w:pPr>
            <w:pStyle w:val="LOnormal"/>
            <w:widowControl w:val="false"/>
            <w:rPr/>
          </w:pPr>
          <w:r>
            <w:rPr/>
            <w:drawing>
              <wp:inline distT="0" distB="0" distL="0" distR="0">
                <wp:extent cx="1847850" cy="52070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
                        <a:stretch>
                          <a:fillRect/>
                        </a:stretch>
                      </pic:blipFill>
                      <pic:spPr bwMode="auto">
                        <a:xfrm>
                          <a:off x="0" y="0"/>
                          <a:ext cx="1847850" cy="520700"/>
                        </a:xfrm>
                        <a:prstGeom prst="rect">
                          <a:avLst/>
                        </a:prstGeom>
                      </pic:spPr>
                    </pic:pic>
                  </a:graphicData>
                </a:graphic>
              </wp:inline>
            </w:drawing>
          </w:r>
        </w:p>
      </w:tc>
      <w:tc>
        <w:tcPr>
          <w:tcW w:w="508" w:type="dxa"/>
          <w:tcBorders>
            <w:top w:val="single" w:sz="8" w:space="0" w:color="FFFFFF"/>
            <w:left w:val="single" w:sz="8" w:space="0" w:color="FFFFFF"/>
            <w:bottom w:val="single" w:sz="8" w:space="0" w:color="FFFFFF"/>
            <w:right w:val="single" w:sz="8" w:space="0" w:color="FFFFFF"/>
          </w:tcBorders>
          <w:shd w:fill="auto" w:val="clear"/>
        </w:tcPr>
        <w:p>
          <w:pPr>
            <w:pStyle w:val="LOnormal"/>
            <w:keepNext w:val="false"/>
            <w:keepLines w:val="false"/>
            <w:widowControl w:val="false"/>
            <w:shd w:val="clear" w:fill="auto"/>
            <w:spacing w:lineRule="auto" w:line="240" w:before="0" w:after="0"/>
            <w:ind w:left="0" w:right="0" w:hanging="0"/>
            <w:jc w:val="left"/>
            <w:rPr/>
          </w:pPr>
          <w:r>
            <w:rPr/>
          </w:r>
        </w:p>
      </w:tc>
      <w:tc>
        <w:tcPr>
          <w:tcW w:w="5387" w:type="dxa"/>
          <w:tcBorders>
            <w:top w:val="single" w:sz="8" w:space="0" w:color="FFFFFF"/>
            <w:left w:val="single" w:sz="8" w:space="0" w:color="FFFFFF"/>
            <w:bottom w:val="single" w:sz="8" w:space="0" w:color="FFFFFF"/>
            <w:right w:val="single" w:sz="8" w:space="0" w:color="FFFFFF"/>
          </w:tcBorders>
          <w:shd w:fill="auto" w:val="clear"/>
        </w:tcPr>
        <w:p>
          <w:pPr>
            <w:pStyle w:val="LOnormal"/>
            <w:widowControl w:val="false"/>
            <w:jc w:val="right"/>
            <w:rPr/>
          </w:pPr>
          <w:r>
            <w:rPr>
              <w:b/>
            </w:rPr>
            <w:t>Generador de Documentos</w:t>
          </w:r>
          <w:r>
            <w:rPr>
              <w:b/>
            </w:rPr>
            <w:t xml:space="preserve">. </w:t>
          </w:r>
          <w:r>
            <w:rPr>
              <w:b/>
            </w:rPr>
            <w:t>Ivan Duarte</w:t>
          </w:r>
          <w:r>
            <w:rPr/>
            <w:t>.</w:t>
          </w:r>
        </w:p>
      </w:tc>
    </w:tr>
  </w:tbl>
  <w:p>
    <w:pPr>
      <w:pStyle w:val="LOnormal"/>
      <w:pageBreakBefore w:val="false"/>
      <w:jc w:val="right"/>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pageBreakBefore w:val="false"/>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s-E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s-ES" w:eastAsia="zh-CN" w:bidi="hi-IN"/>
    </w:rPr>
  </w:style>
  <w:style w:type="paragraph" w:styleId="Ttulo1">
    <w:name w:val="Heading 1"/>
    <w:basedOn w:val="LOnormal"/>
    <w:next w:val="LOnormal"/>
    <w:qFormat/>
    <w:pPr>
      <w:keepNext w:val="true"/>
      <w:keepLines/>
      <w:pageBreakBefore w:val="false"/>
      <w:spacing w:lineRule="auto" w:line="240" w:before="480" w:after="120"/>
    </w:pPr>
    <w:rPr>
      <w:b/>
      <w:sz w:val="48"/>
      <w:szCs w:val="48"/>
    </w:rPr>
  </w:style>
  <w:style w:type="paragraph" w:styleId="Ttulo2">
    <w:name w:val="Heading 2"/>
    <w:basedOn w:val="LOnormal"/>
    <w:next w:val="LOnormal"/>
    <w:qFormat/>
    <w:pPr>
      <w:keepNext w:val="true"/>
      <w:keepLines/>
      <w:pageBreakBefore w:val="false"/>
      <w:spacing w:lineRule="auto" w:line="240" w:before="360" w:after="80"/>
    </w:pPr>
    <w:rPr>
      <w:b/>
      <w:sz w:val="36"/>
      <w:szCs w:val="36"/>
    </w:rPr>
  </w:style>
  <w:style w:type="paragraph" w:styleId="Ttulo3">
    <w:name w:val="Heading 3"/>
    <w:basedOn w:val="LOnormal"/>
    <w:next w:val="LOnormal"/>
    <w:qFormat/>
    <w:pPr>
      <w:keepNext w:val="true"/>
      <w:keepLines/>
      <w:pageBreakBefore w:val="false"/>
      <w:spacing w:lineRule="auto" w:line="240" w:before="280" w:after="80"/>
    </w:pPr>
    <w:rPr>
      <w:b/>
      <w:sz w:val="28"/>
      <w:szCs w:val="28"/>
    </w:rPr>
  </w:style>
  <w:style w:type="paragraph" w:styleId="Ttulo4">
    <w:name w:val="Heading 4"/>
    <w:basedOn w:val="LOnormal"/>
    <w:next w:val="LOnormal"/>
    <w:qFormat/>
    <w:pPr>
      <w:keepNext w:val="true"/>
      <w:keepLines/>
      <w:pageBreakBefore w:val="false"/>
      <w:spacing w:lineRule="auto" w:line="240" w:before="240" w:after="40"/>
    </w:pPr>
    <w:rPr>
      <w:b/>
      <w:sz w:val="24"/>
      <w:szCs w:val="24"/>
    </w:rPr>
  </w:style>
  <w:style w:type="paragraph" w:styleId="Ttulo5">
    <w:name w:val="Heading 5"/>
    <w:basedOn w:val="LOnormal"/>
    <w:next w:val="LOnormal"/>
    <w:qFormat/>
    <w:pPr>
      <w:keepNext w:val="true"/>
      <w:keepLines/>
      <w:pageBreakBefore w:val="false"/>
      <w:spacing w:lineRule="auto" w:line="240" w:before="220" w:after="40"/>
    </w:pPr>
    <w:rPr>
      <w:b/>
      <w:sz w:val="22"/>
      <w:szCs w:val="22"/>
    </w:rPr>
  </w:style>
  <w:style w:type="paragraph" w:styleId="Ttulo6">
    <w:name w:val="Heading 6"/>
    <w:basedOn w:val="LOnormal"/>
    <w:next w:val="LOnormal"/>
    <w:qFormat/>
    <w:pPr>
      <w:keepNext w:val="true"/>
      <w:keepLines/>
      <w:pageBreakBefore w:val="false"/>
      <w:spacing w:lineRule="auto" w:line="240" w:before="200" w:after="40"/>
    </w:pPr>
    <w:rPr>
      <w:b/>
      <w:sz w:val="20"/>
      <w:szCs w:val="20"/>
    </w:rPr>
  </w:style>
  <w:style w:type="character" w:styleId="EnlacedeInternet">
    <w:name w:val="Enlace de Internet"/>
    <w:rPr>
      <w:color w:val="000080"/>
      <w:u w:val="single"/>
      <w:lang w:val="zxx" w:eastAsia="zxx" w:bidi="zxx"/>
    </w:rPr>
  </w:style>
  <w:style w:type="character" w:styleId="Enlacedelndice">
    <w:name w:val="Enlace del índice"/>
    <w:qFormat/>
    <w:rPr/>
  </w:style>
  <w:style w:type="character" w:styleId="Numeracinderenglones">
    <w:name w:val="Numeración de renglones"/>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s-ES" w:eastAsia="zh-CN" w:bidi="hi-IN"/>
    </w:rPr>
  </w:style>
  <w:style w:type="paragraph" w:styleId="Ttulogeneral">
    <w:name w:val="Title"/>
    <w:basedOn w:val="LOnormal"/>
    <w:next w:val="LOnormal"/>
    <w:qFormat/>
    <w:pPr>
      <w:keepNext w:val="true"/>
      <w:keepLines/>
      <w:pageBreakBefore w:val="false"/>
      <w:spacing w:lineRule="auto" w:line="240" w:before="480" w:after="120"/>
    </w:pPr>
    <w:rPr>
      <w:b/>
      <w:sz w:val="72"/>
      <w:szCs w:val="72"/>
    </w:rPr>
  </w:style>
  <w:style w:type="paragraph" w:styleId="Subttulo">
    <w:name w:val="Subtitle"/>
    <w:basedOn w:val="LOnormal"/>
    <w:next w:val="LOnormal"/>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Cabeceraypie">
    <w:name w:val="Cabecera y pie"/>
    <w:basedOn w:val="Normal"/>
    <w:qFormat/>
    <w:pPr/>
    <w:rPr/>
  </w:style>
  <w:style w:type="paragraph" w:styleId="Cabecera">
    <w:name w:val="Header"/>
    <w:basedOn w:val="Cabeceraypie"/>
    <w:pPr/>
    <w:rPr/>
  </w:style>
  <w:style w:type="paragraph" w:styleId="Piedepgina">
    <w:name w:val="Footer"/>
    <w:basedOn w:val="Cabeceraypie"/>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32</TotalTime>
  <Application>LibreOffice/7.2.5.2$Linux_X86_64 LibreOffice_project/20$Build-2</Application>
  <AppVersion>15.0000</AppVersion>
  <Pages>7</Pages>
  <Words>1068</Words>
  <Characters>5680</Characters>
  <CharactersWithSpaces>6646</CharactersWithSpaces>
  <Paragraphs>113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es-ES</dc:language>
  <cp:lastModifiedBy/>
  <dcterms:modified xsi:type="dcterms:W3CDTF">2022-05-02T13:54:16Z</dcterms:modified>
  <cp:revision>2</cp:revision>
  <dc:subject/>
  <dc:title/>
</cp:coreProperties>
</file>